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491E3" w14:textId="77777777" w:rsidR="00957290" w:rsidRDefault="00957290" w:rsidP="00957290">
      <w:pPr>
        <w:rPr>
          <w:b/>
          <w:bCs/>
        </w:rPr>
      </w:pPr>
      <w:r w:rsidRPr="00957290">
        <w:rPr>
          <w:b/>
          <w:bCs/>
        </w:rPr>
        <w:t xml:space="preserve">VIME: </w:t>
      </w:r>
      <w:r w:rsidRPr="00957290">
        <w:rPr>
          <w:b/>
          <w:bCs/>
        </w:rPr>
        <w:t>將自監督與半監督學習的成功擴展到表格數據領域</w:t>
      </w:r>
    </w:p>
    <w:p w14:paraId="49726165" w14:textId="77777777" w:rsidR="00957290" w:rsidRPr="00957290" w:rsidRDefault="00957290" w:rsidP="00957290">
      <w:pPr>
        <w:rPr>
          <w:b/>
          <w:bCs/>
        </w:rPr>
      </w:pPr>
      <w:r w:rsidRPr="00957290">
        <w:rPr>
          <w:b/>
          <w:bCs/>
        </w:rPr>
        <w:t>重點總結</w:t>
      </w:r>
    </w:p>
    <w:p w14:paraId="440F3423" w14:textId="77777777" w:rsidR="00957290" w:rsidRPr="00957290" w:rsidRDefault="00957290" w:rsidP="00957290">
      <w:pPr>
        <w:numPr>
          <w:ilvl w:val="0"/>
          <w:numId w:val="3"/>
        </w:numPr>
        <w:rPr>
          <w:b/>
          <w:bCs/>
        </w:rPr>
      </w:pPr>
      <w:r w:rsidRPr="00957290">
        <w:rPr>
          <w:b/>
          <w:bCs/>
        </w:rPr>
        <w:t>問題背景：</w:t>
      </w:r>
      <w:r w:rsidRPr="00957290">
        <w:rPr>
          <w:b/>
          <w:bCs/>
        </w:rPr>
        <w:t xml:space="preserve"> </w:t>
      </w:r>
    </w:p>
    <w:p w14:paraId="164FF164" w14:textId="77777777" w:rsidR="00957290" w:rsidRPr="00957290" w:rsidRDefault="00957290" w:rsidP="00957290">
      <w:pPr>
        <w:numPr>
          <w:ilvl w:val="1"/>
          <w:numId w:val="3"/>
        </w:numPr>
        <w:rPr>
          <w:b/>
          <w:bCs/>
        </w:rPr>
      </w:pPr>
      <w:r w:rsidRPr="00957290">
        <w:rPr>
          <w:b/>
          <w:bCs/>
        </w:rPr>
        <w:t>自監督和半監督學習在圖像和語言領域取得了顯著成功，但由於缺乏明確的結構特徵，這些方法難以直接應用於表格數據</w:t>
      </w:r>
    </w:p>
    <w:p w14:paraId="13EC5888" w14:textId="77777777" w:rsidR="00957290" w:rsidRPr="00957290" w:rsidRDefault="00957290" w:rsidP="00957290">
      <w:pPr>
        <w:numPr>
          <w:ilvl w:val="1"/>
          <w:numId w:val="3"/>
        </w:numPr>
        <w:rPr>
          <w:b/>
          <w:bCs/>
        </w:rPr>
      </w:pPr>
      <w:r w:rsidRPr="00957290">
        <w:rPr>
          <w:b/>
          <w:bCs/>
        </w:rPr>
        <w:t>表格數據中，</w:t>
      </w:r>
      <w:proofErr w:type="gramStart"/>
      <w:r w:rsidRPr="00957290">
        <w:rPr>
          <w:b/>
          <w:bCs/>
        </w:rPr>
        <w:t>特徵間的相關</w:t>
      </w:r>
      <w:proofErr w:type="gramEnd"/>
      <w:r w:rsidRPr="00957290">
        <w:rPr>
          <w:b/>
          <w:bCs/>
        </w:rPr>
        <w:t>結構不明顯且因數據集而異，無法像圖像和語言那樣使用固定的結構假設</w:t>
      </w:r>
    </w:p>
    <w:p w14:paraId="6D0D0CA8" w14:textId="77777777" w:rsidR="00957290" w:rsidRPr="00957290" w:rsidRDefault="00957290" w:rsidP="00957290">
      <w:pPr>
        <w:numPr>
          <w:ilvl w:val="0"/>
          <w:numId w:val="3"/>
        </w:numPr>
        <w:rPr>
          <w:b/>
          <w:bCs/>
        </w:rPr>
      </w:pPr>
      <w:r w:rsidRPr="00957290">
        <w:rPr>
          <w:b/>
          <w:bCs/>
        </w:rPr>
        <w:t>VIME</w:t>
      </w:r>
      <w:r w:rsidRPr="00957290">
        <w:rPr>
          <w:b/>
          <w:bCs/>
        </w:rPr>
        <w:t>框架的創新點：</w:t>
      </w:r>
      <w:r w:rsidRPr="00957290">
        <w:rPr>
          <w:b/>
          <w:bCs/>
        </w:rPr>
        <w:t xml:space="preserve"> </w:t>
      </w:r>
    </w:p>
    <w:p w14:paraId="28AB6C2A" w14:textId="77777777" w:rsidR="00957290" w:rsidRPr="00957290" w:rsidRDefault="00957290" w:rsidP="00957290">
      <w:pPr>
        <w:numPr>
          <w:ilvl w:val="1"/>
          <w:numId w:val="3"/>
        </w:numPr>
        <w:rPr>
          <w:b/>
          <w:bCs/>
        </w:rPr>
      </w:pPr>
      <w:r w:rsidRPr="00957290">
        <w:rPr>
          <w:b/>
          <w:bCs/>
        </w:rPr>
        <w:t>引入了兩個互補的前置任務：特徵向量估計</w:t>
      </w:r>
      <w:proofErr w:type="gramStart"/>
      <w:r w:rsidRPr="00957290">
        <w:rPr>
          <w:b/>
          <w:bCs/>
        </w:rPr>
        <w:t>和掩碼</w:t>
      </w:r>
      <w:proofErr w:type="gramEnd"/>
      <w:r w:rsidRPr="00957290">
        <w:rPr>
          <w:b/>
          <w:bCs/>
        </w:rPr>
        <w:t>向量估計</w:t>
      </w:r>
    </w:p>
    <w:p w14:paraId="536146B9" w14:textId="77777777" w:rsidR="00957290" w:rsidRPr="00957290" w:rsidRDefault="00957290" w:rsidP="00957290">
      <w:pPr>
        <w:numPr>
          <w:ilvl w:val="1"/>
          <w:numId w:val="3"/>
        </w:numPr>
        <w:rPr>
          <w:b/>
          <w:bCs/>
        </w:rPr>
      </w:pPr>
      <w:r w:rsidRPr="00957290">
        <w:rPr>
          <w:b/>
          <w:bCs/>
        </w:rPr>
        <w:t>開發了專門的表格數據增強技術，</w:t>
      </w:r>
      <w:proofErr w:type="gramStart"/>
      <w:r w:rsidRPr="00957290">
        <w:rPr>
          <w:b/>
          <w:bCs/>
        </w:rPr>
        <w:t>通過掩碼和</w:t>
      </w:r>
      <w:proofErr w:type="gramEnd"/>
      <w:r w:rsidRPr="00957290">
        <w:rPr>
          <w:b/>
          <w:bCs/>
        </w:rPr>
        <w:t>填充創建有意義的增強樣本</w:t>
      </w:r>
    </w:p>
    <w:p w14:paraId="55E2FB47" w14:textId="77777777" w:rsidR="00957290" w:rsidRPr="00957290" w:rsidRDefault="00957290" w:rsidP="00957290">
      <w:pPr>
        <w:numPr>
          <w:ilvl w:val="1"/>
          <w:numId w:val="3"/>
        </w:numPr>
        <w:rPr>
          <w:b/>
          <w:bCs/>
        </w:rPr>
      </w:pPr>
      <w:r w:rsidRPr="00957290">
        <w:rPr>
          <w:b/>
          <w:bCs/>
        </w:rPr>
        <w:t>提出了統一的自監督和半監督學習框架，從未標記數據中學習特徵相關性</w:t>
      </w:r>
    </w:p>
    <w:p w14:paraId="7FCEA4FC" w14:textId="77777777" w:rsidR="00957290" w:rsidRPr="00957290" w:rsidRDefault="00957290" w:rsidP="00957290">
      <w:pPr>
        <w:numPr>
          <w:ilvl w:val="0"/>
          <w:numId w:val="3"/>
        </w:numPr>
        <w:rPr>
          <w:b/>
          <w:bCs/>
        </w:rPr>
      </w:pPr>
      <w:r w:rsidRPr="00957290">
        <w:rPr>
          <w:b/>
          <w:bCs/>
        </w:rPr>
        <w:t>技術方法：</w:t>
      </w:r>
      <w:r w:rsidRPr="00957290">
        <w:rPr>
          <w:b/>
          <w:bCs/>
        </w:rPr>
        <w:t xml:space="preserve"> </w:t>
      </w:r>
    </w:p>
    <w:p w14:paraId="359C61B7" w14:textId="77777777" w:rsidR="00957290" w:rsidRPr="00957290" w:rsidRDefault="00957290" w:rsidP="00957290">
      <w:pPr>
        <w:numPr>
          <w:ilvl w:val="1"/>
          <w:numId w:val="3"/>
        </w:numPr>
        <w:rPr>
          <w:b/>
          <w:bCs/>
        </w:rPr>
      </w:pPr>
      <w:r w:rsidRPr="00957290">
        <w:rPr>
          <w:b/>
          <w:bCs/>
        </w:rPr>
        <w:t>自監督學習部分：</w:t>
      </w:r>
      <w:proofErr w:type="gramStart"/>
      <w:r w:rsidRPr="00957290">
        <w:rPr>
          <w:b/>
          <w:bCs/>
        </w:rPr>
        <w:t>通過掩碼和</w:t>
      </w:r>
      <w:proofErr w:type="gramEnd"/>
      <w:r w:rsidRPr="00957290">
        <w:rPr>
          <w:b/>
          <w:bCs/>
        </w:rPr>
        <w:t>重建訓練編碼器學習特徵相關性</w:t>
      </w:r>
    </w:p>
    <w:p w14:paraId="4B5D8139" w14:textId="77777777" w:rsidR="00957290" w:rsidRPr="00957290" w:rsidRDefault="00957290" w:rsidP="00957290">
      <w:pPr>
        <w:numPr>
          <w:ilvl w:val="1"/>
          <w:numId w:val="3"/>
        </w:numPr>
        <w:rPr>
          <w:b/>
          <w:bCs/>
        </w:rPr>
      </w:pPr>
      <w:r w:rsidRPr="00957290">
        <w:rPr>
          <w:b/>
          <w:bCs/>
        </w:rPr>
        <w:t>半監督學習部分：利用訓練好的編碼器為每</w:t>
      </w:r>
      <w:proofErr w:type="gramStart"/>
      <w:r w:rsidRPr="00957290">
        <w:rPr>
          <w:b/>
          <w:bCs/>
        </w:rPr>
        <w:t>個</w:t>
      </w:r>
      <w:proofErr w:type="gramEnd"/>
      <w:r w:rsidRPr="00957290">
        <w:rPr>
          <w:b/>
          <w:bCs/>
        </w:rPr>
        <w:t>樣本生成多個增強版本，並通過一致性</w:t>
      </w:r>
      <w:proofErr w:type="gramStart"/>
      <w:r w:rsidRPr="00957290">
        <w:rPr>
          <w:b/>
          <w:bCs/>
        </w:rPr>
        <w:t>正則化改進</w:t>
      </w:r>
      <w:proofErr w:type="gramEnd"/>
      <w:r w:rsidRPr="00957290">
        <w:rPr>
          <w:b/>
          <w:bCs/>
        </w:rPr>
        <w:t>預測模型</w:t>
      </w:r>
    </w:p>
    <w:p w14:paraId="5D333615" w14:textId="77777777" w:rsidR="00957290" w:rsidRPr="00957290" w:rsidRDefault="00957290" w:rsidP="00957290">
      <w:pPr>
        <w:numPr>
          <w:ilvl w:val="1"/>
          <w:numId w:val="3"/>
        </w:numPr>
        <w:rPr>
          <w:b/>
          <w:bCs/>
        </w:rPr>
      </w:pPr>
      <w:r w:rsidRPr="00957290">
        <w:rPr>
          <w:b/>
          <w:bCs/>
        </w:rPr>
        <w:t>兩部分共同工作，充分利用標記和未標記數據</w:t>
      </w:r>
    </w:p>
    <w:p w14:paraId="10AE9D52" w14:textId="77777777" w:rsidR="00957290" w:rsidRPr="00957290" w:rsidRDefault="00957290" w:rsidP="00957290">
      <w:pPr>
        <w:numPr>
          <w:ilvl w:val="0"/>
          <w:numId w:val="3"/>
        </w:numPr>
        <w:rPr>
          <w:b/>
          <w:bCs/>
        </w:rPr>
      </w:pPr>
      <w:r w:rsidRPr="00957290">
        <w:rPr>
          <w:b/>
          <w:bCs/>
        </w:rPr>
        <w:t>實驗結果：</w:t>
      </w:r>
      <w:r w:rsidRPr="00957290">
        <w:rPr>
          <w:b/>
          <w:bCs/>
        </w:rPr>
        <w:t xml:space="preserve"> </w:t>
      </w:r>
    </w:p>
    <w:p w14:paraId="15D61687" w14:textId="77777777" w:rsidR="00957290" w:rsidRPr="00957290" w:rsidRDefault="00957290" w:rsidP="00957290">
      <w:pPr>
        <w:numPr>
          <w:ilvl w:val="1"/>
          <w:numId w:val="3"/>
        </w:numPr>
        <w:rPr>
          <w:b/>
          <w:bCs/>
        </w:rPr>
      </w:pPr>
      <w:r w:rsidRPr="00957290">
        <w:rPr>
          <w:b/>
          <w:bCs/>
        </w:rPr>
        <w:t>在</w:t>
      </w:r>
      <w:proofErr w:type="gramStart"/>
      <w:r w:rsidRPr="00957290">
        <w:rPr>
          <w:b/>
          <w:bCs/>
        </w:rPr>
        <w:t>基因組學數據</w:t>
      </w:r>
      <w:proofErr w:type="gramEnd"/>
      <w:r w:rsidRPr="00957290">
        <w:rPr>
          <w:b/>
          <w:bCs/>
        </w:rPr>
        <w:t>上，</w:t>
      </w:r>
      <w:r w:rsidRPr="00957290">
        <w:rPr>
          <w:b/>
          <w:bCs/>
        </w:rPr>
        <w:t>VIME</w:t>
      </w:r>
      <w:r w:rsidRPr="00957290">
        <w:rPr>
          <w:b/>
          <w:bCs/>
        </w:rPr>
        <w:t>在僅使用一半標記數據的情況下能達到基準方法的性能</w:t>
      </w:r>
    </w:p>
    <w:p w14:paraId="512AF44F" w14:textId="77777777" w:rsidR="00957290" w:rsidRPr="00957290" w:rsidRDefault="00957290" w:rsidP="00957290">
      <w:pPr>
        <w:numPr>
          <w:ilvl w:val="1"/>
          <w:numId w:val="3"/>
        </w:numPr>
        <w:rPr>
          <w:b/>
          <w:bCs/>
        </w:rPr>
      </w:pPr>
      <w:r w:rsidRPr="00957290">
        <w:rPr>
          <w:b/>
          <w:bCs/>
        </w:rPr>
        <w:t>在臨床數據上，</w:t>
      </w:r>
      <w:r w:rsidRPr="00957290">
        <w:rPr>
          <w:b/>
          <w:bCs/>
        </w:rPr>
        <w:t>VIME</w:t>
      </w:r>
      <w:r w:rsidRPr="00957290">
        <w:rPr>
          <w:b/>
          <w:bCs/>
        </w:rPr>
        <w:t>是唯一顯著優於監督學習模型的自</w:t>
      </w:r>
      <w:r w:rsidRPr="00957290">
        <w:rPr>
          <w:b/>
          <w:bCs/>
        </w:rPr>
        <w:t>/</w:t>
      </w:r>
      <w:r w:rsidRPr="00957290">
        <w:rPr>
          <w:b/>
          <w:bCs/>
        </w:rPr>
        <w:t>半監督方法</w:t>
      </w:r>
    </w:p>
    <w:p w14:paraId="77EB6E89" w14:textId="77777777" w:rsidR="00957290" w:rsidRPr="00957290" w:rsidRDefault="00957290" w:rsidP="00957290">
      <w:pPr>
        <w:numPr>
          <w:ilvl w:val="1"/>
          <w:numId w:val="3"/>
        </w:numPr>
        <w:rPr>
          <w:b/>
          <w:bCs/>
        </w:rPr>
      </w:pPr>
      <w:r w:rsidRPr="00957290">
        <w:rPr>
          <w:b/>
          <w:bCs/>
        </w:rPr>
        <w:t>在公共表格數據集上，</w:t>
      </w:r>
      <w:r w:rsidRPr="00957290">
        <w:rPr>
          <w:b/>
          <w:bCs/>
        </w:rPr>
        <w:t>VIME</w:t>
      </w:r>
      <w:r w:rsidRPr="00957290">
        <w:rPr>
          <w:b/>
          <w:bCs/>
        </w:rPr>
        <w:t>始終優於監督學習和其他自</w:t>
      </w:r>
      <w:r w:rsidRPr="00957290">
        <w:rPr>
          <w:b/>
          <w:bCs/>
        </w:rPr>
        <w:t>/</w:t>
      </w:r>
      <w:r w:rsidRPr="00957290">
        <w:rPr>
          <w:b/>
          <w:bCs/>
        </w:rPr>
        <w:t>半監督學習方法</w:t>
      </w:r>
    </w:p>
    <w:p w14:paraId="1DFC76EE" w14:textId="77777777" w:rsidR="00957290" w:rsidRPr="00957290" w:rsidRDefault="00957290" w:rsidP="00957290">
      <w:pPr>
        <w:numPr>
          <w:ilvl w:val="1"/>
          <w:numId w:val="3"/>
        </w:numPr>
        <w:rPr>
          <w:b/>
          <w:bCs/>
        </w:rPr>
      </w:pPr>
      <w:r w:rsidRPr="00957290">
        <w:rPr>
          <w:b/>
          <w:bCs/>
        </w:rPr>
        <w:t>消融研究證明了框架每</w:t>
      </w:r>
      <w:proofErr w:type="gramStart"/>
      <w:r w:rsidRPr="00957290">
        <w:rPr>
          <w:b/>
          <w:bCs/>
        </w:rPr>
        <w:t>個</w:t>
      </w:r>
      <w:proofErr w:type="gramEnd"/>
      <w:r w:rsidRPr="00957290">
        <w:rPr>
          <w:b/>
          <w:bCs/>
        </w:rPr>
        <w:t>組件都貢獻了性能提升</w:t>
      </w:r>
    </w:p>
    <w:p w14:paraId="796B575B" w14:textId="77777777" w:rsidR="00957290" w:rsidRPr="00957290" w:rsidRDefault="00957290" w:rsidP="00957290">
      <w:pPr>
        <w:numPr>
          <w:ilvl w:val="0"/>
          <w:numId w:val="3"/>
        </w:numPr>
        <w:rPr>
          <w:b/>
          <w:bCs/>
        </w:rPr>
      </w:pPr>
      <w:r w:rsidRPr="00957290">
        <w:rPr>
          <w:b/>
          <w:bCs/>
        </w:rPr>
        <w:lastRenderedPageBreak/>
        <w:t>應用價值：</w:t>
      </w:r>
      <w:r w:rsidRPr="00957290">
        <w:rPr>
          <w:b/>
          <w:bCs/>
        </w:rPr>
        <w:t xml:space="preserve"> </w:t>
      </w:r>
    </w:p>
    <w:p w14:paraId="26034887" w14:textId="77777777" w:rsidR="00957290" w:rsidRPr="00957290" w:rsidRDefault="00957290" w:rsidP="00957290">
      <w:pPr>
        <w:numPr>
          <w:ilvl w:val="1"/>
          <w:numId w:val="3"/>
        </w:numPr>
        <w:rPr>
          <w:b/>
          <w:bCs/>
        </w:rPr>
      </w:pPr>
      <w:r w:rsidRPr="00957290">
        <w:rPr>
          <w:b/>
          <w:bCs/>
        </w:rPr>
        <w:t>適用於醫療、金融和</w:t>
      </w:r>
      <w:proofErr w:type="gramStart"/>
      <w:r w:rsidRPr="00957290">
        <w:rPr>
          <w:b/>
          <w:bCs/>
        </w:rPr>
        <w:t>基因組學等</w:t>
      </w:r>
      <w:proofErr w:type="gramEnd"/>
      <w:r w:rsidRPr="00957290">
        <w:rPr>
          <w:b/>
          <w:bCs/>
        </w:rPr>
        <w:t>表格數據豐富但標記稀少的領域</w:t>
      </w:r>
    </w:p>
    <w:p w14:paraId="6702304B" w14:textId="77777777" w:rsidR="00957290" w:rsidRPr="00957290" w:rsidRDefault="00957290" w:rsidP="00957290">
      <w:pPr>
        <w:numPr>
          <w:ilvl w:val="1"/>
          <w:numId w:val="3"/>
        </w:numPr>
        <w:rPr>
          <w:b/>
          <w:bCs/>
        </w:rPr>
      </w:pPr>
      <w:r w:rsidRPr="00957290">
        <w:rPr>
          <w:b/>
          <w:bCs/>
        </w:rPr>
        <w:t>提供了處理表格數據的新思路，填補了自監督和半監督學習在表格數據上的研究空白</w:t>
      </w:r>
    </w:p>
    <w:p w14:paraId="5A039180" w14:textId="77777777" w:rsidR="00957290" w:rsidRPr="00957290" w:rsidRDefault="00957290" w:rsidP="00957290">
      <w:pPr>
        <w:numPr>
          <w:ilvl w:val="1"/>
          <w:numId w:val="3"/>
        </w:numPr>
        <w:rPr>
          <w:b/>
          <w:bCs/>
        </w:rPr>
      </w:pPr>
      <w:r w:rsidRPr="00957290">
        <w:rPr>
          <w:b/>
          <w:bCs/>
        </w:rPr>
        <w:t>提出的方法可以擴展到數據增強、特徵編碼和缺失值填充等相關任務</w:t>
      </w:r>
    </w:p>
    <w:p w14:paraId="55F1B6B0" w14:textId="77777777" w:rsidR="00957290" w:rsidRPr="00957290" w:rsidRDefault="00957290" w:rsidP="00957290">
      <w:pPr>
        <w:rPr>
          <w:b/>
          <w:bCs/>
        </w:rPr>
      </w:pPr>
      <w:r w:rsidRPr="00957290">
        <w:rPr>
          <w:b/>
          <w:bCs/>
        </w:rPr>
        <w:t>VIME</w:t>
      </w:r>
      <w:r w:rsidRPr="00957290">
        <w:rPr>
          <w:b/>
          <w:bCs/>
        </w:rPr>
        <w:t>成功地將自監督和半監督學習的理念擴展到表格數據領域，通過巧妙地</w:t>
      </w:r>
      <w:proofErr w:type="gramStart"/>
      <w:r w:rsidRPr="00957290">
        <w:rPr>
          <w:b/>
          <w:bCs/>
        </w:rPr>
        <w:t>設計掩碼</w:t>
      </w:r>
      <w:proofErr w:type="gramEnd"/>
      <w:r w:rsidRPr="00957290">
        <w:rPr>
          <w:b/>
          <w:bCs/>
        </w:rPr>
        <w:t>估計和特徵恢復任務，克服了表格數據缺乏明顯結構的限制，實現了在少量標記數據情況下的有效學習，為實際應用中常見的表格數據處理提供了新的解決方案。</w:t>
      </w:r>
    </w:p>
    <w:p w14:paraId="17AC7D04" w14:textId="77777777" w:rsidR="00957290" w:rsidRPr="00957290" w:rsidRDefault="00957290" w:rsidP="00957290">
      <w:pPr>
        <w:rPr>
          <w:rFonts w:hint="eastAsia"/>
          <w:b/>
          <w:bCs/>
        </w:rPr>
      </w:pPr>
    </w:p>
    <w:p w14:paraId="477D92B9" w14:textId="77777777" w:rsidR="00957290" w:rsidRPr="00957290" w:rsidRDefault="00957290" w:rsidP="00957290">
      <w:pPr>
        <w:rPr>
          <w:b/>
          <w:bCs/>
        </w:rPr>
      </w:pPr>
      <w:r w:rsidRPr="00957290">
        <w:rPr>
          <w:b/>
          <w:bCs/>
        </w:rPr>
        <w:t>摘要</w:t>
      </w:r>
      <w:r w:rsidRPr="00957290">
        <w:rPr>
          <w:b/>
          <w:bCs/>
        </w:rPr>
        <w:t xml:space="preserve"> (Abstract)</w:t>
      </w:r>
    </w:p>
    <w:p w14:paraId="37729435" w14:textId="77777777" w:rsidR="00957290" w:rsidRPr="00957290" w:rsidRDefault="00957290" w:rsidP="00957290">
      <w:r w:rsidRPr="00957290">
        <w:t>自監督和半監督學習框架在圖像和語言領域使用有限標記數據訓練機器學習模型方面取得了顯著進展。這些方法嚴重依賴於領域數據集的獨特結構（如圖像中的空間關係或語言中的語義關係）。它們無法適應缺乏與圖像和語言數據相同顯性結構的一般表格數據。在本文中，作者填補了這一差距，提出了用於表格數據的新型自監督和半監督學習框架，統稱為</w:t>
      </w:r>
      <w:r w:rsidRPr="00957290">
        <w:t>VIME</w:t>
      </w:r>
      <w:r w:rsidRPr="00957290">
        <w:t>（</w:t>
      </w:r>
      <w:r w:rsidRPr="00957290">
        <w:t>Value Imputation and Mask Estimation</w:t>
      </w:r>
      <w:r w:rsidRPr="00957290">
        <w:t>，值填充和掩碼估計）。除了用於自監督學習的重建前置任務外，作者還創建了一個從受損表格數據中</w:t>
      </w:r>
      <w:proofErr w:type="gramStart"/>
      <w:r w:rsidRPr="00957290">
        <w:t>估計掩碼</w:t>
      </w:r>
      <w:proofErr w:type="gramEnd"/>
      <w:r w:rsidRPr="00957290">
        <w:t>向量的新穎前置任務。作者還為自監督和半監督學習框架引入了一種新穎的表格數據增強方法。在實驗中，作者在來自各種應用領域的多個表格數據集上評估了所提出的框架，如</w:t>
      </w:r>
      <w:proofErr w:type="gramStart"/>
      <w:r w:rsidRPr="00957290">
        <w:t>基因組學和</w:t>
      </w:r>
      <w:proofErr w:type="gramEnd"/>
      <w:r w:rsidRPr="00957290">
        <w:t>臨床數據。與現有基線方法相比，</w:t>
      </w:r>
      <w:r w:rsidRPr="00957290">
        <w:t>VIME</w:t>
      </w:r>
      <w:r w:rsidRPr="00957290">
        <w:t>取得</w:t>
      </w:r>
      <w:proofErr w:type="gramStart"/>
      <w:r w:rsidRPr="00957290">
        <w:t>了更優的</w:t>
      </w:r>
      <w:proofErr w:type="gramEnd"/>
      <w:r w:rsidRPr="00957290">
        <w:t>性能。</w:t>
      </w:r>
    </w:p>
    <w:p w14:paraId="41AC764B" w14:textId="77777777" w:rsidR="00957290" w:rsidRPr="00957290" w:rsidRDefault="00957290" w:rsidP="00957290">
      <w:pPr>
        <w:rPr>
          <w:b/>
          <w:bCs/>
        </w:rPr>
      </w:pPr>
      <w:r w:rsidRPr="00957290">
        <w:rPr>
          <w:b/>
          <w:bCs/>
        </w:rPr>
        <w:t xml:space="preserve">1. </w:t>
      </w:r>
      <w:r w:rsidRPr="00957290">
        <w:rPr>
          <w:b/>
          <w:bCs/>
        </w:rPr>
        <w:t>引言</w:t>
      </w:r>
      <w:r w:rsidRPr="00957290">
        <w:rPr>
          <w:b/>
          <w:bCs/>
        </w:rPr>
        <w:t xml:space="preserve"> (Introduction)</w:t>
      </w:r>
    </w:p>
    <w:p w14:paraId="1042E833" w14:textId="77777777" w:rsidR="00957290" w:rsidRPr="00957290" w:rsidRDefault="00957290" w:rsidP="00957290">
      <w:r w:rsidRPr="00957290">
        <w:t>在各種應用中（如圖像分類、目標檢測和語言翻譯），通過在大型標記數據集（如</w:t>
      </w:r>
      <w:r w:rsidRPr="00957290">
        <w:t>ImageNet</w:t>
      </w:r>
      <w:r w:rsidRPr="00957290">
        <w:t>）上進行監督學習，深度學習模型已經取得了巨大成功。不幸的是，在若干領域中，收集足夠大的標記數據集是昂貴的，甚至是不可能的（例如，針對特別罕見疾病的醫療數據集）。在這些情況下，通常有大量的未標記數據可用</w:t>
      </w:r>
      <w:r w:rsidRPr="00957290">
        <w:t xml:space="preserve"> - </w:t>
      </w:r>
      <w:r w:rsidRPr="00957290">
        <w:t>數據集通常從大型人群中收集，但目標標籤僅適用於一小部分人群。例如，「</w:t>
      </w:r>
      <w:r w:rsidRPr="00957290">
        <w:t>10</w:t>
      </w:r>
      <w:r w:rsidRPr="00957290">
        <w:t>萬基因組計劃」對來自約</w:t>
      </w:r>
      <w:r w:rsidRPr="00957290">
        <w:t>85,000</w:t>
      </w:r>
      <w:r w:rsidRPr="00957290">
        <w:t>名受罕見疾病（如癌症）影響的</w:t>
      </w:r>
      <w:r w:rsidRPr="00957290">
        <w:t>NHS</w:t>
      </w:r>
      <w:r w:rsidRPr="00957290">
        <w:t>患者的</w:t>
      </w:r>
      <w:r w:rsidRPr="00957290">
        <w:t>10</w:t>
      </w:r>
      <w:r w:rsidRPr="00957290">
        <w:t>萬個基因組進行</w:t>
      </w:r>
      <w:proofErr w:type="gramStart"/>
      <w:r w:rsidRPr="00957290">
        <w:t>了測序</w:t>
      </w:r>
      <w:proofErr w:type="gramEnd"/>
      <w:r w:rsidRPr="00957290">
        <w:t>。按定義，罕見疾病發生在每</w:t>
      </w:r>
      <w:r w:rsidRPr="00957290">
        <w:t>2000</w:t>
      </w:r>
      <w:r w:rsidRPr="00957290">
        <w:t>人中</w:t>
      </w:r>
      <w:r w:rsidRPr="00957290">
        <w:lastRenderedPageBreak/>
        <w:t>不到</w:t>
      </w:r>
      <w:r w:rsidRPr="00957290">
        <w:t>1</w:t>
      </w:r>
      <w:r w:rsidRPr="00957290">
        <w:t>人。像這樣的數據集為自監督和半監督學習算法提供了巨大的機會，這些算法可以利用未標記數據進一步提高預測模型的性能。</w:t>
      </w:r>
    </w:p>
    <w:p w14:paraId="71D2B4E8" w14:textId="77777777" w:rsidR="00957290" w:rsidRPr="00957290" w:rsidRDefault="00957290" w:rsidP="00957290">
      <w:r w:rsidRPr="00957290">
        <w:t>不幸的是，現有的自監督和半監督學習算法對表格數據無效，因為它們嚴重依賴圖像或語言數據的空間或語義結構。標準的自監督學習框架設計一個（或一組）前置任務，從原始輸入特徵中學習信息性表示。對於語言領域，</w:t>
      </w:r>
      <w:r w:rsidRPr="00957290">
        <w:t>BERT</w:t>
      </w:r>
      <w:r w:rsidRPr="00957290">
        <w:t>引入了</w:t>
      </w:r>
      <w:r w:rsidRPr="00957290">
        <w:t>4</w:t>
      </w:r>
      <w:r w:rsidRPr="00957290">
        <w:t>個不同的前置任務（例如，從前面的詞預測未來的詞）來學習語言數據的表示。在圖像領域，旋轉、拼圖和上色可以作為前置任務來學習圖像的表示。標準的半監督學習方法也遭受相同的問題，因為它們使用的預測模型正</w:t>
      </w:r>
      <w:proofErr w:type="gramStart"/>
      <w:r w:rsidRPr="00957290">
        <w:t>則化器</w:t>
      </w:r>
      <w:proofErr w:type="gramEnd"/>
      <w:r w:rsidRPr="00957290">
        <w:t>基於這些數據結構的一些先驗知識。例如，一致性正</w:t>
      </w:r>
      <w:proofErr w:type="gramStart"/>
      <w:r w:rsidRPr="00957290">
        <w:t>則化器</w:t>
      </w:r>
      <w:proofErr w:type="gramEnd"/>
      <w:r w:rsidRPr="00957290">
        <w:t>鼓勵預測模型在樣本及其增強變體上具有相同的輸出分佈，如圖像及其旋轉變體，或兩幅圖像及其</w:t>
      </w:r>
      <w:proofErr w:type="gramStart"/>
      <w:r w:rsidRPr="00957290">
        <w:t>凸</w:t>
      </w:r>
      <w:proofErr w:type="gramEnd"/>
      <w:r w:rsidRPr="00957290">
        <w:t>組合。旋轉的概念在表格數據中根本不存在。</w:t>
      </w:r>
      <w:proofErr w:type="gramStart"/>
      <w:r w:rsidRPr="00957290">
        <w:t>此外，</w:t>
      </w:r>
      <w:proofErr w:type="gramEnd"/>
      <w:r w:rsidRPr="00957290">
        <w:t>在許多情況下，</w:t>
      </w:r>
      <w:proofErr w:type="gramStart"/>
      <w:r w:rsidRPr="00957290">
        <w:t>變量通常</w:t>
      </w:r>
      <w:proofErr w:type="gramEnd"/>
      <w:r w:rsidRPr="00957290">
        <w:t>是分類的，不允許有意義的</w:t>
      </w:r>
      <w:proofErr w:type="gramStart"/>
      <w:r w:rsidRPr="00957290">
        <w:t>凸</w:t>
      </w:r>
      <w:proofErr w:type="gramEnd"/>
      <w:r w:rsidRPr="00957290">
        <w:t>組合。即使在</w:t>
      </w:r>
      <w:proofErr w:type="gramStart"/>
      <w:r w:rsidRPr="00957290">
        <w:t>所有變量都</w:t>
      </w:r>
      <w:proofErr w:type="gramEnd"/>
      <w:r w:rsidRPr="00957290">
        <w:t>是連續的情況下，也不保證數據</w:t>
      </w:r>
      <w:proofErr w:type="gramStart"/>
      <w:r w:rsidRPr="00957290">
        <w:t>流形是凸</w:t>
      </w:r>
      <w:proofErr w:type="gramEnd"/>
      <w:r w:rsidRPr="00957290">
        <w:t>的，因此採取</w:t>
      </w:r>
      <w:proofErr w:type="gramStart"/>
      <w:r w:rsidRPr="00957290">
        <w:t>凸</w:t>
      </w:r>
      <w:proofErr w:type="gramEnd"/>
      <w:r w:rsidRPr="00957290">
        <w:t>組合要麼會產生分佈外樣本（從而降低模型性能），要麼僅限於生成與實際樣本非常接近的樣本（限制了數據增強的有效性）。</w:t>
      </w:r>
    </w:p>
    <w:p w14:paraId="3B7313F4" w14:textId="77777777" w:rsidR="00957290" w:rsidRPr="00957290" w:rsidRDefault="00957290" w:rsidP="00957290">
      <w:r w:rsidRPr="00957290">
        <w:rPr>
          <w:b/>
          <w:bCs/>
        </w:rPr>
        <w:t>貢獻</w:t>
      </w:r>
      <w:r w:rsidRPr="00957290">
        <w:t>：在本文中，作者提出了用於表格數據的新型自監督和半監督學習框架。對於自監督學習，除了特徵向量估計外，作者還引入了一個新穎的前置任務，</w:t>
      </w:r>
      <w:proofErr w:type="gramStart"/>
      <w:r w:rsidRPr="00957290">
        <w:t>即掩碼</w:t>
      </w:r>
      <w:proofErr w:type="gramEnd"/>
      <w:r w:rsidRPr="00957290">
        <w:t>向量估計。為了解決這些前置任務，編碼器函數從未標記數據中的原始特徵學習構建信息性表示。對於半監督學習，作者引入了一種新穎的表格數據增強方案。作者使用訓練過的編碼器為每個數據點生成多個增強樣本，方法是使用多個不同</w:t>
      </w:r>
      <w:proofErr w:type="gramStart"/>
      <w:r w:rsidRPr="00957290">
        <w:t>的掩碼對</w:t>
      </w:r>
      <w:proofErr w:type="gramEnd"/>
      <w:r w:rsidRPr="00957290">
        <w:t>每</w:t>
      </w:r>
      <w:proofErr w:type="gramStart"/>
      <w:r w:rsidRPr="00957290">
        <w:t>個</w:t>
      </w:r>
      <w:proofErr w:type="gramEnd"/>
      <w:r w:rsidRPr="00957290">
        <w:t>點</w:t>
      </w:r>
      <w:proofErr w:type="gramStart"/>
      <w:r w:rsidRPr="00957290">
        <w:t>進行掩碼</w:t>
      </w:r>
      <w:proofErr w:type="gramEnd"/>
      <w:r w:rsidRPr="00957290">
        <w:t>，然後填充每</w:t>
      </w:r>
      <w:proofErr w:type="gramStart"/>
      <w:r w:rsidRPr="00957290">
        <w:t>個掩碼</w:t>
      </w:r>
      <w:proofErr w:type="gramEnd"/>
      <w:r w:rsidRPr="00957290">
        <w:t>數據點的損壞值。最後，作者提出了用於表格數據的系統性自監督和半監督學習框架</w:t>
      </w:r>
      <w:r w:rsidRPr="00957290">
        <w:t>VIME</w:t>
      </w:r>
      <w:r w:rsidRPr="00957290">
        <w:t>（</w:t>
      </w:r>
      <w:r w:rsidRPr="00957290">
        <w:t>Value Imputation and Mask Estimation</w:t>
      </w:r>
      <w:r w:rsidRPr="00957290">
        <w:t>），結合這些思想，在具有少量標記樣本的各種領域的多個表格數據集上產生最先進的性能。</w:t>
      </w:r>
    </w:p>
    <w:p w14:paraId="48D1523B" w14:textId="77777777" w:rsidR="00957290" w:rsidRPr="00957290" w:rsidRDefault="00957290" w:rsidP="00957290">
      <w:pPr>
        <w:rPr>
          <w:b/>
          <w:bCs/>
        </w:rPr>
      </w:pPr>
      <w:r w:rsidRPr="00957290">
        <w:rPr>
          <w:b/>
          <w:bCs/>
        </w:rPr>
        <w:t xml:space="preserve">2. </w:t>
      </w:r>
      <w:r w:rsidRPr="00957290">
        <w:rPr>
          <w:b/>
          <w:bCs/>
        </w:rPr>
        <w:t>相關工作</w:t>
      </w:r>
      <w:r w:rsidRPr="00957290">
        <w:rPr>
          <w:b/>
          <w:bCs/>
        </w:rPr>
        <w:t xml:space="preserve"> (Related Works)</w:t>
      </w:r>
    </w:p>
    <w:p w14:paraId="214C6C10" w14:textId="77777777" w:rsidR="00957290" w:rsidRPr="00957290" w:rsidRDefault="00957290" w:rsidP="00957290">
      <w:r w:rsidRPr="00957290">
        <w:t>**</w:t>
      </w:r>
      <w:r w:rsidRPr="00957290">
        <w:t>自監督學習</w:t>
      </w:r>
      <w:r w:rsidRPr="00957290">
        <w:t xml:space="preserve"> (Self-supervised learning)**</w:t>
      </w:r>
      <w:r w:rsidRPr="00957290">
        <w:t>框架是使用未標記數據的表示學習方法。它可分為兩類：使用前置任務和對比學習。大多數現有的前置任務工作僅適用於圖像或自然語言：</w:t>
      </w:r>
      <w:r w:rsidRPr="00957290">
        <w:t>(</w:t>
      </w:r>
      <w:proofErr w:type="spellStart"/>
      <w:r w:rsidRPr="00957290">
        <w:t>i</w:t>
      </w:r>
      <w:proofErr w:type="spellEnd"/>
      <w:r w:rsidRPr="00957290">
        <w:t xml:space="preserve">) </w:t>
      </w:r>
      <w:r w:rsidRPr="00957290">
        <w:t>代理類預測（縮放和平移），</w:t>
      </w:r>
      <w:r w:rsidRPr="00957290">
        <w:t xml:space="preserve">(ii) </w:t>
      </w:r>
      <w:r w:rsidRPr="00957290">
        <w:t>旋轉角度預測，</w:t>
      </w:r>
      <w:r w:rsidRPr="00957290">
        <w:t xml:space="preserve">(iii) </w:t>
      </w:r>
      <w:r w:rsidRPr="00957290">
        <w:t>著色，</w:t>
      </w:r>
      <w:r w:rsidRPr="00957290">
        <w:t xml:space="preserve">(iv) </w:t>
      </w:r>
      <w:r w:rsidRPr="00957290">
        <w:t>區塊相對位置估計，</w:t>
      </w:r>
      <w:r w:rsidRPr="00957290">
        <w:t xml:space="preserve">(v) </w:t>
      </w:r>
      <w:r w:rsidRPr="00957290">
        <w:t>拼圖求解，</w:t>
      </w:r>
      <w:r w:rsidRPr="00957290">
        <w:t xml:space="preserve">(vi) </w:t>
      </w:r>
      <w:r w:rsidRPr="00957290">
        <w:t>圖像去噪，</w:t>
      </w:r>
      <w:r w:rsidRPr="00957290">
        <w:t xml:space="preserve">(vii) </w:t>
      </w:r>
      <w:r w:rsidRPr="00957290">
        <w:t>部分到部分配准，以及</w:t>
      </w:r>
      <w:r w:rsidRPr="00957290">
        <w:t xml:space="preserve">(viii) </w:t>
      </w:r>
      <w:r w:rsidRPr="00957290">
        <w:t>下一個詞和前一個詞預測。大多數現有的對比學習工作也僅適用於圖像或自然語言，因為它們的數據增強方案以及定義相似性的時間和空間關係：</w:t>
      </w:r>
      <w:r w:rsidRPr="00957290">
        <w:t>(</w:t>
      </w:r>
      <w:proofErr w:type="spellStart"/>
      <w:r w:rsidRPr="00957290">
        <w:t>i</w:t>
      </w:r>
      <w:proofErr w:type="spellEnd"/>
      <w:r w:rsidRPr="00957290">
        <w:t xml:space="preserve">) </w:t>
      </w:r>
      <w:r w:rsidRPr="00957290">
        <w:t>對比預測編碼，</w:t>
      </w:r>
      <w:r w:rsidRPr="00957290">
        <w:t xml:space="preserve">(ii) </w:t>
      </w:r>
      <w:r w:rsidRPr="00957290">
        <w:t>對比多視角編碼，</w:t>
      </w:r>
      <w:r w:rsidRPr="00957290">
        <w:t xml:space="preserve">(iii) </w:t>
      </w:r>
      <w:proofErr w:type="spellStart"/>
      <w:r w:rsidRPr="00957290">
        <w:t>SimCLR</w:t>
      </w:r>
      <w:proofErr w:type="spellEnd"/>
      <w:r w:rsidRPr="00957290">
        <w:t>，</w:t>
      </w:r>
      <w:r w:rsidRPr="00957290">
        <w:t xml:space="preserve">(iv) </w:t>
      </w:r>
      <w:r w:rsidRPr="00957290">
        <w:t>動量對</w:t>
      </w:r>
      <w:r w:rsidRPr="00957290">
        <w:lastRenderedPageBreak/>
        <w:t>比。</w:t>
      </w:r>
    </w:p>
    <w:p w14:paraId="0BDA785C" w14:textId="77777777" w:rsidR="00957290" w:rsidRPr="00957290" w:rsidRDefault="00957290" w:rsidP="00957290">
      <w:r w:rsidRPr="00957290">
        <w:t>有一些現有的自監督學習工作可以應用於表格數據。在去噪自編碼器中，前置任務是從損壞樣本中恢復原始樣本。在上下文編碼器中，前置任務是從損壞樣本</w:t>
      </w:r>
      <w:proofErr w:type="gramStart"/>
      <w:r w:rsidRPr="00957290">
        <w:t>和掩碼</w:t>
      </w:r>
      <w:proofErr w:type="gramEnd"/>
      <w:r w:rsidRPr="00957290">
        <w:t>向量中重建原始樣本。</w:t>
      </w:r>
      <w:proofErr w:type="spellStart"/>
      <w:r w:rsidRPr="00957290">
        <w:t>TabNet</w:t>
      </w:r>
      <w:proofErr w:type="spellEnd"/>
      <w:r w:rsidRPr="00957290">
        <w:t>和</w:t>
      </w:r>
      <w:r w:rsidRPr="00957290">
        <w:t>TaBERT</w:t>
      </w:r>
      <w:r w:rsidRPr="00957290">
        <w:t>的自監督學習前置任務也是恢復損壞的表格數據。</w:t>
      </w:r>
    </w:p>
    <w:p w14:paraId="57480D07" w14:textId="77777777" w:rsidR="00957290" w:rsidRPr="00957290" w:rsidRDefault="00957290" w:rsidP="00957290">
      <w:r w:rsidRPr="00957290">
        <w:t>在本文中，作者提出了一個新的前置任務：</w:t>
      </w:r>
      <w:proofErr w:type="gramStart"/>
      <w:r w:rsidRPr="00957290">
        <w:t>恢復掩碼</w:t>
      </w:r>
      <w:proofErr w:type="gramEnd"/>
      <w:r w:rsidRPr="00957290">
        <w:t>向量，並且還使用了一種新穎的損壞樣本生成方案來恢復原始樣本。</w:t>
      </w:r>
      <w:proofErr w:type="gramStart"/>
      <w:r w:rsidRPr="00957290">
        <w:t>此外，</w:t>
      </w:r>
      <w:proofErr w:type="gramEnd"/>
      <w:r w:rsidRPr="00957290">
        <w:t>作者提出了一種新穎的表格數據增強方案，可以與各種對比學習框架結合，將自監督學習擴展到表格領域。</w:t>
      </w:r>
    </w:p>
    <w:p w14:paraId="0228BACF" w14:textId="77777777" w:rsidR="00957290" w:rsidRPr="00957290" w:rsidRDefault="00957290" w:rsidP="00957290">
      <w:r w:rsidRPr="00957290">
        <w:t>**</w:t>
      </w:r>
      <w:r w:rsidRPr="00957290">
        <w:t>半監督學習</w:t>
      </w:r>
      <w:r w:rsidRPr="00957290">
        <w:t xml:space="preserve"> (Semi-supervised learning)**</w:t>
      </w:r>
      <w:r w:rsidRPr="00957290">
        <w:t>框架可分為兩類：</w:t>
      </w:r>
      <w:proofErr w:type="gramStart"/>
      <w:r w:rsidRPr="00957290">
        <w:t>熵</w:t>
      </w:r>
      <w:proofErr w:type="gramEnd"/>
      <w:r w:rsidRPr="00957290">
        <w:t>最小化和一致性</w:t>
      </w:r>
      <w:proofErr w:type="gramStart"/>
      <w:r w:rsidRPr="00957290">
        <w:t>正則化</w:t>
      </w:r>
      <w:proofErr w:type="gramEnd"/>
      <w:r w:rsidRPr="00957290">
        <w:t>。</w:t>
      </w:r>
      <w:proofErr w:type="gramStart"/>
      <w:r w:rsidRPr="00957290">
        <w:t>熵</w:t>
      </w:r>
      <w:proofErr w:type="gramEnd"/>
      <w:r w:rsidRPr="00957290">
        <w:t>最小化鼓勵分類器在未標記數據上輸出低熵預測。例如，從未標記數據上的高置信度預測</w:t>
      </w:r>
      <w:proofErr w:type="gramStart"/>
      <w:r w:rsidRPr="00957290">
        <w:t>構建硬標籤</w:t>
      </w:r>
      <w:proofErr w:type="gramEnd"/>
      <w:r w:rsidRPr="00957290">
        <w:t>，並以監督方式使用這些偽標籤和標記數據一起訓練網絡。一致性</w:t>
      </w:r>
      <w:proofErr w:type="gramStart"/>
      <w:r w:rsidRPr="00957290">
        <w:t>正則化鼓勵</w:t>
      </w:r>
      <w:proofErr w:type="gramEnd"/>
      <w:r w:rsidRPr="00957290">
        <w:t>樣本和其隨機變異版本之間的某種一致性。</w:t>
      </w:r>
      <w:r w:rsidRPr="00957290">
        <w:t>Π-model</w:t>
      </w:r>
      <w:r w:rsidRPr="00957290">
        <w:t>使用</w:t>
      </w:r>
      <w:r w:rsidRPr="00957290">
        <w:t>L2</w:t>
      </w:r>
      <w:r w:rsidRPr="00957290">
        <w:t>損失來鼓勵預測的一致性。</w:t>
      </w:r>
      <w:r w:rsidRPr="00957290">
        <w:t>Mean teacher</w:t>
      </w:r>
      <w:r w:rsidRPr="00957290">
        <w:t>使用</w:t>
      </w:r>
      <w:r w:rsidRPr="00957290">
        <w:t>L2</w:t>
      </w:r>
      <w:r w:rsidRPr="00957290">
        <w:t>損失來鼓勵中間表示的一致性。虛擬對抗訓練</w:t>
      </w:r>
      <w:r w:rsidRPr="00957290">
        <w:t>(VAT)</w:t>
      </w:r>
      <w:r w:rsidRPr="00957290">
        <w:t>通過最小化樣本與多個增強版本之間預測的最大差異來鼓勵預測一致性。</w:t>
      </w:r>
      <w:proofErr w:type="spellStart"/>
      <w:r w:rsidRPr="00957290">
        <w:t>MixMatch</w:t>
      </w:r>
      <w:proofErr w:type="spellEnd"/>
      <w:r w:rsidRPr="00957290">
        <w:t>和</w:t>
      </w:r>
      <w:proofErr w:type="spellStart"/>
      <w:r w:rsidRPr="00957290">
        <w:t>ReMixMatch</w:t>
      </w:r>
      <w:proofErr w:type="spellEnd"/>
      <w:r w:rsidRPr="00957290">
        <w:t>使用</w:t>
      </w:r>
      <w:proofErr w:type="spellStart"/>
      <w:r w:rsidRPr="00957290">
        <w:t>MixUp</w:t>
      </w:r>
      <w:proofErr w:type="spellEnd"/>
      <w:r w:rsidRPr="00957290">
        <w:t>作為數據增強方法，在一個統一框架中結合</w:t>
      </w:r>
      <w:proofErr w:type="gramStart"/>
      <w:r w:rsidRPr="00957290">
        <w:t>熵</w:t>
      </w:r>
      <w:proofErr w:type="gramEnd"/>
      <w:r w:rsidRPr="00957290">
        <w:t>最小化和一致性</w:t>
      </w:r>
      <w:proofErr w:type="gramStart"/>
      <w:r w:rsidRPr="00957290">
        <w:t>正則化</w:t>
      </w:r>
      <w:proofErr w:type="gramEnd"/>
      <w:r w:rsidRPr="00957290">
        <w:t>。還有一系列有趣的基於圖的半監督學習工作，考慮了樣本通過給定邊緣連接的網絡數據的特殊情況，例如引文網絡，其中文章與其引用相連。在這裡，作者引入了一種適用於一般表格數據的新穎數據增強方法，可以與各種半監督學習框架結合，以半監督方式訓練預測模型。</w:t>
      </w:r>
    </w:p>
    <w:p w14:paraId="6F9354F0" w14:textId="77777777" w:rsidR="00957290" w:rsidRPr="00957290" w:rsidRDefault="00957290" w:rsidP="00957290">
      <w:pPr>
        <w:rPr>
          <w:b/>
          <w:bCs/>
        </w:rPr>
      </w:pPr>
      <w:r w:rsidRPr="00957290">
        <w:rPr>
          <w:b/>
          <w:bCs/>
        </w:rPr>
        <w:t xml:space="preserve">3. </w:t>
      </w:r>
      <w:r w:rsidRPr="00957290">
        <w:rPr>
          <w:b/>
          <w:bCs/>
        </w:rPr>
        <w:t>問題表述</w:t>
      </w:r>
      <w:r w:rsidRPr="00957290">
        <w:rPr>
          <w:b/>
          <w:bCs/>
        </w:rPr>
        <w:t xml:space="preserve"> (Problem Formulation)</w:t>
      </w:r>
    </w:p>
    <w:p w14:paraId="022E6ECF" w14:textId="77777777" w:rsidR="00957290" w:rsidRPr="00957290" w:rsidRDefault="00957290" w:rsidP="00957290">
      <w:r w:rsidRPr="00957290">
        <w:t>在本節中，作者介紹了自監督和半監督學習的一般表述。假設我們有一個小型標記數據集</w:t>
      </w:r>
      <w:r w:rsidRPr="00957290">
        <w:t xml:space="preserve">Dl = {xi, </w:t>
      </w:r>
      <w:proofErr w:type="spellStart"/>
      <w:r w:rsidRPr="00957290">
        <w:t>yi</w:t>
      </w:r>
      <w:proofErr w:type="spellEnd"/>
      <w:r w:rsidRPr="00957290">
        <w:t>}^(</w:t>
      </w:r>
      <w:proofErr w:type="spellStart"/>
      <w:r w:rsidRPr="00957290">
        <w:t>Nl</w:t>
      </w:r>
      <w:proofErr w:type="spellEnd"/>
      <w:r w:rsidRPr="00957290">
        <w:t>)</w:t>
      </w:r>
      <w:r w:rsidRPr="00957290">
        <w:rPr>
          <w:i/>
          <w:iCs/>
        </w:rPr>
        <w:t>(</w:t>
      </w:r>
      <w:proofErr w:type="spellStart"/>
      <w:r w:rsidRPr="00957290">
        <w:rPr>
          <w:i/>
          <w:iCs/>
        </w:rPr>
        <w:t>i</w:t>
      </w:r>
      <w:proofErr w:type="spellEnd"/>
      <w:r w:rsidRPr="00957290">
        <w:rPr>
          <w:i/>
          <w:iCs/>
        </w:rPr>
        <w:t>=1)</w:t>
      </w:r>
      <w:r w:rsidRPr="00957290">
        <w:rPr>
          <w:i/>
          <w:iCs/>
        </w:rPr>
        <w:t>和一個大型未標記數據集</w:t>
      </w:r>
      <w:r w:rsidRPr="00957290">
        <w:rPr>
          <w:i/>
          <w:iCs/>
        </w:rPr>
        <w:t>Du = {xi}^(</w:t>
      </w:r>
      <w:proofErr w:type="spellStart"/>
      <w:r w:rsidRPr="00957290">
        <w:rPr>
          <w:i/>
          <w:iCs/>
        </w:rPr>
        <w:t>Nl+Nu</w:t>
      </w:r>
      <w:proofErr w:type="spellEnd"/>
      <w:r w:rsidRPr="00957290">
        <w:rPr>
          <w:i/>
          <w:iCs/>
        </w:rPr>
        <w:t>)</w:t>
      </w:r>
      <w:r w:rsidRPr="00957290">
        <w:t>(</w:t>
      </w:r>
      <w:proofErr w:type="spellStart"/>
      <w:r w:rsidRPr="00957290">
        <w:t>i</w:t>
      </w:r>
      <w:proofErr w:type="spellEnd"/>
      <w:r w:rsidRPr="00957290">
        <w:t>=Nl+1)</w:t>
      </w:r>
      <w:r w:rsidRPr="00957290">
        <w:t>，其中</w:t>
      </w:r>
      <w:r w:rsidRPr="00957290">
        <w:t xml:space="preserve">Nu &gt;&gt; </w:t>
      </w:r>
      <w:proofErr w:type="spellStart"/>
      <w:r w:rsidRPr="00957290">
        <w:t>Nl</w:t>
      </w:r>
      <w:proofErr w:type="spellEnd"/>
      <w:r w:rsidRPr="00957290">
        <w:t>，</w:t>
      </w:r>
      <w:r w:rsidRPr="00957290">
        <w:t xml:space="preserve">xi </w:t>
      </w:r>
      <w:r w:rsidRPr="00957290">
        <w:rPr>
          <w:rFonts w:ascii="Cambria Math" w:hAnsi="Cambria Math" w:cs="Cambria Math"/>
        </w:rPr>
        <w:t>∈</w:t>
      </w:r>
      <w:r w:rsidRPr="00957290">
        <w:t xml:space="preserve"> X </w:t>
      </w:r>
      <w:r w:rsidRPr="00957290">
        <w:rPr>
          <w:rFonts w:ascii="Cambria Math" w:hAnsi="Cambria Math" w:cs="Cambria Math"/>
        </w:rPr>
        <w:t>⊆</w:t>
      </w:r>
      <w:r w:rsidRPr="00957290">
        <w:t xml:space="preserve"> </w:t>
      </w:r>
      <w:proofErr w:type="spellStart"/>
      <w:r w:rsidRPr="00957290">
        <w:t>R^d</w:t>
      </w:r>
      <w:proofErr w:type="spellEnd"/>
      <w:r w:rsidRPr="00957290">
        <w:t>且</w:t>
      </w:r>
      <w:proofErr w:type="spellStart"/>
      <w:r w:rsidRPr="00957290">
        <w:t>yi</w:t>
      </w:r>
      <w:proofErr w:type="spellEnd"/>
      <w:r w:rsidRPr="00957290">
        <w:t xml:space="preserve"> </w:t>
      </w:r>
      <w:r w:rsidRPr="00957290">
        <w:rPr>
          <w:rFonts w:ascii="Cambria Math" w:hAnsi="Cambria Math" w:cs="Cambria Math"/>
        </w:rPr>
        <w:t>∈</w:t>
      </w:r>
      <w:r w:rsidRPr="00957290">
        <w:t xml:space="preserve"> Y</w:t>
      </w:r>
      <w:r w:rsidRPr="00957290">
        <w:t>。在單任務學習中標籤</w:t>
      </w:r>
      <w:proofErr w:type="spellStart"/>
      <w:r w:rsidRPr="00957290">
        <w:t>yi</w:t>
      </w:r>
      <w:proofErr w:type="spellEnd"/>
      <w:proofErr w:type="gramStart"/>
      <w:r w:rsidRPr="00957290">
        <w:t>是標量</w:t>
      </w:r>
      <w:proofErr w:type="gramEnd"/>
      <w:r w:rsidRPr="00957290">
        <w:t>，而在多任務學習中可以是多維向量。我們假設</w:t>
      </w:r>
      <w:r w:rsidRPr="00957290">
        <w:t>Dl</w:t>
      </w:r>
      <w:r w:rsidRPr="00957290">
        <w:t>和</w:t>
      </w:r>
      <w:r w:rsidRPr="00957290">
        <w:t>Du</w:t>
      </w:r>
      <w:r w:rsidRPr="00957290">
        <w:t>中的每</w:t>
      </w:r>
      <w:proofErr w:type="gramStart"/>
      <w:r w:rsidRPr="00957290">
        <w:t>個</w:t>
      </w:r>
      <w:proofErr w:type="gramEnd"/>
      <w:r w:rsidRPr="00957290">
        <w:t>輸入特徵</w:t>
      </w:r>
      <w:r w:rsidRPr="00957290">
        <w:t>xi</w:t>
      </w:r>
      <w:r w:rsidRPr="00957290">
        <w:t>都是從特徵分佈</w:t>
      </w:r>
      <w:proofErr w:type="spellStart"/>
      <w:r w:rsidRPr="00957290">
        <w:t>pX</w:t>
      </w:r>
      <w:proofErr w:type="spellEnd"/>
      <w:r w:rsidRPr="00957290">
        <w:t>獨立同分佈</w:t>
      </w:r>
      <w:proofErr w:type="gramStart"/>
      <w:r w:rsidRPr="00957290">
        <w:t>採</w:t>
      </w:r>
      <w:proofErr w:type="gramEnd"/>
      <w:r w:rsidRPr="00957290">
        <w:t>樣的，而</w:t>
      </w:r>
      <w:r w:rsidRPr="00957290">
        <w:t>Dl</w:t>
      </w:r>
      <w:r w:rsidRPr="00957290">
        <w:t>中的標記數據對</w:t>
      </w:r>
      <w:r w:rsidRPr="00957290">
        <w:t xml:space="preserve">(xi, </w:t>
      </w:r>
      <w:proofErr w:type="spellStart"/>
      <w:r w:rsidRPr="00957290">
        <w:t>yi</w:t>
      </w:r>
      <w:proofErr w:type="spellEnd"/>
      <w:r w:rsidRPr="00957290">
        <w:t>)</w:t>
      </w:r>
      <w:r w:rsidRPr="00957290">
        <w:t>則來自聯合分佈</w:t>
      </w:r>
      <w:proofErr w:type="spellStart"/>
      <w:r w:rsidRPr="00957290">
        <w:t>pX,Y</w:t>
      </w:r>
      <w:proofErr w:type="spellEnd"/>
      <w:r w:rsidRPr="00957290">
        <w:t>。當從</w:t>
      </w:r>
      <w:proofErr w:type="spellStart"/>
      <w:r w:rsidRPr="00957290">
        <w:t>pX,Y</w:t>
      </w:r>
      <w:proofErr w:type="spellEnd"/>
      <w:r w:rsidRPr="00957290">
        <w:t>可獲得的標記樣本有限時，僅通過監督學習訓練的預測模型</w:t>
      </w:r>
      <w:r w:rsidRPr="00957290">
        <w:t>f</w:t>
      </w:r>
      <w:r w:rsidRPr="00957290">
        <w:t>：</w:t>
      </w:r>
      <w:r w:rsidRPr="00957290">
        <w:t>X → Y</w:t>
      </w:r>
      <w:r w:rsidRPr="00957290">
        <w:t>很可能</w:t>
      </w:r>
      <w:proofErr w:type="gramStart"/>
      <w:r w:rsidRPr="00957290">
        <w:t>會過擬合</w:t>
      </w:r>
      <w:proofErr w:type="gramEnd"/>
      <w:r w:rsidRPr="00957290">
        <w:t>訓練樣本，因為我們最小化的經驗監督損失</w:t>
      </w:r>
      <w:r w:rsidRPr="00957290">
        <w:t>∑^(</w:t>
      </w:r>
      <w:proofErr w:type="spellStart"/>
      <w:r w:rsidRPr="00957290">
        <w:t>Nl</w:t>
      </w:r>
      <w:proofErr w:type="spellEnd"/>
      <w:r w:rsidRPr="00957290">
        <w:t>)</w:t>
      </w:r>
      <w:r w:rsidRPr="00957290">
        <w:rPr>
          <w:i/>
          <w:iCs/>
        </w:rPr>
        <w:t>(</w:t>
      </w:r>
      <w:proofErr w:type="spellStart"/>
      <w:r w:rsidRPr="00957290">
        <w:rPr>
          <w:i/>
          <w:iCs/>
        </w:rPr>
        <w:t>i</w:t>
      </w:r>
      <w:proofErr w:type="spellEnd"/>
      <w:r w:rsidRPr="00957290">
        <w:rPr>
          <w:i/>
          <w:iCs/>
        </w:rPr>
        <w:t xml:space="preserve">=1) l(f(xi), </w:t>
      </w:r>
      <w:proofErr w:type="spellStart"/>
      <w:r w:rsidRPr="00957290">
        <w:rPr>
          <w:i/>
          <w:iCs/>
        </w:rPr>
        <w:t>yi</w:t>
      </w:r>
      <w:proofErr w:type="spellEnd"/>
      <w:r w:rsidRPr="00957290">
        <w:rPr>
          <w:i/>
          <w:iCs/>
        </w:rPr>
        <w:t>)</w:t>
      </w:r>
      <w:r w:rsidRPr="00957290">
        <w:rPr>
          <w:i/>
          <w:iCs/>
        </w:rPr>
        <w:t>與期望監督損失</w:t>
      </w:r>
      <w:r w:rsidRPr="00957290">
        <w:rPr>
          <w:i/>
          <w:iCs/>
        </w:rPr>
        <w:t>E</w:t>
      </w:r>
      <w:r w:rsidRPr="00957290">
        <w:t>(</w:t>
      </w:r>
      <w:proofErr w:type="spellStart"/>
      <w:r w:rsidRPr="00957290">
        <w:t>x,y</w:t>
      </w:r>
      <w:proofErr w:type="spellEnd"/>
      <w:r w:rsidRPr="00957290">
        <w:t>)~</w:t>
      </w:r>
      <w:proofErr w:type="spellStart"/>
      <w:r w:rsidRPr="00957290">
        <w:t>pX,Y</w:t>
      </w:r>
      <w:proofErr w:type="spellEnd"/>
      <w:r w:rsidRPr="00957290">
        <w:t>[l(f(x), y)]</w:t>
      </w:r>
      <w:r w:rsidRPr="00957290">
        <w:t>之間存在顯著偏差，其中</w:t>
      </w:r>
      <w:r w:rsidRPr="00957290">
        <w:t>l(·,·)</w:t>
      </w:r>
      <w:r w:rsidRPr="00957290">
        <w:t>是某種標準監督損失函數（例如交叉熵）。</w:t>
      </w:r>
    </w:p>
    <w:p w14:paraId="4A5DA9BB" w14:textId="77777777" w:rsidR="00957290" w:rsidRPr="00957290" w:rsidRDefault="00957290" w:rsidP="00957290">
      <w:pPr>
        <w:rPr>
          <w:b/>
          <w:bCs/>
        </w:rPr>
      </w:pPr>
      <w:r w:rsidRPr="00957290">
        <w:rPr>
          <w:b/>
          <w:bCs/>
        </w:rPr>
        <w:lastRenderedPageBreak/>
        <w:t xml:space="preserve">3.1 </w:t>
      </w:r>
      <w:r w:rsidRPr="00957290">
        <w:rPr>
          <w:b/>
          <w:bCs/>
        </w:rPr>
        <w:t>自監督學習</w:t>
      </w:r>
    </w:p>
    <w:p w14:paraId="06453D10" w14:textId="77777777" w:rsidR="00957290" w:rsidRPr="00957290" w:rsidRDefault="00957290" w:rsidP="00957290">
      <w:r w:rsidRPr="00957290">
        <w:t>自監督學習旨在從未標記數據中學習信息性表示。在本小節中，作者專注於使用各種自監督</w:t>
      </w:r>
      <w:r w:rsidRPr="00957290">
        <w:t>/</w:t>
      </w:r>
      <w:r w:rsidRPr="00957290">
        <w:t>前置任務的自監督學習，讓前置模型來解決。這些任務被設計成具有挑戰性但與我們試圖解決的下游任務高度相關。理想情況下，前置模型在解決前置任務的過程中將從原始數據中提取一些有用信息。然後，下游任務的預測模型</w:t>
      </w:r>
      <w:r w:rsidRPr="00957290">
        <w:t>f</w:t>
      </w:r>
      <w:r w:rsidRPr="00957290">
        <w:t>可以利用提取的信息。一般來說，自監督學習構建一個編碼器函數</w:t>
      </w:r>
      <w:r w:rsidRPr="00957290">
        <w:t>e</w:t>
      </w:r>
      <w:r w:rsidRPr="00957290">
        <w:t>：</w:t>
      </w:r>
      <w:r w:rsidRPr="00957290">
        <w:t>X → Z</w:t>
      </w:r>
      <w:r w:rsidRPr="00957290">
        <w:t>，該函數接受樣本</w:t>
      </w:r>
      <w:r w:rsidRPr="00957290">
        <w:t xml:space="preserve">x </w:t>
      </w:r>
      <w:r w:rsidRPr="00957290">
        <w:rPr>
          <w:rFonts w:ascii="Cambria Math" w:hAnsi="Cambria Math" w:cs="Cambria Math"/>
        </w:rPr>
        <w:t>∈</w:t>
      </w:r>
      <w:r w:rsidRPr="00957290">
        <w:t xml:space="preserve"> X</w:t>
      </w:r>
      <w:r w:rsidRPr="00957290">
        <w:t>並返回信息性表示</w:t>
      </w:r>
      <w:r w:rsidRPr="00957290">
        <w:t xml:space="preserve">z = e(x) </w:t>
      </w:r>
      <w:r w:rsidRPr="00957290">
        <w:rPr>
          <w:rFonts w:ascii="Cambria Math" w:hAnsi="Cambria Math" w:cs="Cambria Math"/>
        </w:rPr>
        <w:t>∈</w:t>
      </w:r>
      <w:r w:rsidRPr="00957290">
        <w:t xml:space="preserve"> Z</w:t>
      </w:r>
      <w:r w:rsidRPr="00957290">
        <w:t>。表示</w:t>
      </w:r>
      <w:r w:rsidRPr="00957290">
        <w:t>z</w:t>
      </w:r>
      <w:r w:rsidRPr="00957290">
        <w:t>經過優化以</w:t>
      </w:r>
      <w:proofErr w:type="gramStart"/>
      <w:r w:rsidRPr="00957290">
        <w:t>解決用偽標籤</w:t>
      </w:r>
      <w:proofErr w:type="spellStart"/>
      <w:proofErr w:type="gramEnd"/>
      <w:r w:rsidRPr="00957290">
        <w:t>ys</w:t>
      </w:r>
      <w:proofErr w:type="spellEnd"/>
      <w:r w:rsidRPr="00957290">
        <w:t xml:space="preserve"> </w:t>
      </w:r>
      <w:r w:rsidRPr="00957290">
        <w:rPr>
          <w:rFonts w:ascii="Cambria Math" w:hAnsi="Cambria Math" w:cs="Cambria Math"/>
        </w:rPr>
        <w:t>∈</w:t>
      </w:r>
      <w:r w:rsidRPr="00957290">
        <w:t xml:space="preserve"> Ys</w:t>
      </w:r>
      <w:r w:rsidRPr="00957290">
        <w:t>和自監督損失函數</w:t>
      </w:r>
      <w:proofErr w:type="spellStart"/>
      <w:r w:rsidRPr="00957290">
        <w:t>lss</w:t>
      </w:r>
      <w:proofErr w:type="spellEnd"/>
      <w:r w:rsidRPr="00957290">
        <w:t>定義的前置任務。例如，前置任務可以是預測原始數據集中某些旋轉圖像的旋轉角度，其中</w:t>
      </w:r>
      <w:proofErr w:type="spellStart"/>
      <w:r w:rsidRPr="00957290">
        <w:t>ys</w:t>
      </w:r>
      <w:proofErr w:type="spellEnd"/>
      <w:r w:rsidRPr="00957290">
        <w:t>是真實旋轉角度，而</w:t>
      </w:r>
      <w:proofErr w:type="spellStart"/>
      <w:r w:rsidRPr="00957290">
        <w:t>lss</w:t>
      </w:r>
      <w:proofErr w:type="spellEnd"/>
      <w:r w:rsidRPr="00957290">
        <w:t>是預測的旋轉角度與</w:t>
      </w:r>
      <w:proofErr w:type="spellStart"/>
      <w:r w:rsidRPr="00957290">
        <w:t>ys</w:t>
      </w:r>
      <w:proofErr w:type="spellEnd"/>
      <w:r w:rsidRPr="00957290">
        <w:t>之間的平方差。作者將前置預測模型定義為</w:t>
      </w:r>
      <w:r w:rsidRPr="00957290">
        <w:t>h</w:t>
      </w:r>
      <w:r w:rsidRPr="00957290">
        <w:t>：</w:t>
      </w:r>
      <w:r w:rsidRPr="00957290">
        <w:t>Z → Ys</w:t>
      </w:r>
      <w:r w:rsidRPr="00957290">
        <w:t>，該模型與編碼器函數</w:t>
      </w:r>
      <w:r w:rsidRPr="00957290">
        <w:t>e</w:t>
      </w:r>
      <w:r w:rsidRPr="00957290">
        <w:t>一起通過最小化期望自監督損失函數</w:t>
      </w:r>
      <w:proofErr w:type="spellStart"/>
      <w:r w:rsidRPr="00957290">
        <w:t>lss</w:t>
      </w:r>
      <w:proofErr w:type="spellEnd"/>
      <w:r w:rsidRPr="00957290">
        <w:t>進行聯合訓練：</w:t>
      </w:r>
    </w:p>
    <w:p w14:paraId="294435ED" w14:textId="77777777" w:rsidR="00957290" w:rsidRPr="00957290" w:rsidRDefault="00957290" w:rsidP="00957290">
      <w:pPr>
        <w:rPr>
          <w:lang w:val="pt-BR"/>
        </w:rPr>
      </w:pPr>
      <w:r w:rsidRPr="00957290">
        <w:rPr>
          <w:lang w:val="pt-BR"/>
        </w:rPr>
        <w:t>min_(</w:t>
      </w:r>
      <w:proofErr w:type="spellStart"/>
      <w:proofErr w:type="gramStart"/>
      <w:r w:rsidRPr="00957290">
        <w:rPr>
          <w:lang w:val="pt-BR"/>
        </w:rPr>
        <w:t>e,h</w:t>
      </w:r>
      <w:proofErr w:type="spellEnd"/>
      <w:proofErr w:type="gramEnd"/>
      <w:r w:rsidRPr="00957290">
        <w:rPr>
          <w:lang w:val="pt-BR"/>
        </w:rPr>
        <w:t>) E_(</w:t>
      </w:r>
      <w:proofErr w:type="spellStart"/>
      <w:r w:rsidRPr="00957290">
        <w:rPr>
          <w:lang w:val="pt-BR"/>
        </w:rPr>
        <w:t>xs,ys</w:t>
      </w:r>
      <w:proofErr w:type="spellEnd"/>
      <w:r w:rsidRPr="00957290">
        <w:rPr>
          <w:lang w:val="pt-BR"/>
        </w:rPr>
        <w:t>)~</w:t>
      </w:r>
      <w:proofErr w:type="spellStart"/>
      <w:r w:rsidRPr="00957290">
        <w:rPr>
          <w:lang w:val="pt-BR"/>
        </w:rPr>
        <w:t>pXs,Ys</w:t>
      </w:r>
      <w:proofErr w:type="spellEnd"/>
      <w:r w:rsidRPr="00957290">
        <w:rPr>
          <w:lang w:val="pt-BR"/>
        </w:rPr>
        <w:t>[</w:t>
      </w:r>
      <w:proofErr w:type="spellStart"/>
      <w:r w:rsidRPr="00957290">
        <w:rPr>
          <w:lang w:val="pt-BR"/>
        </w:rPr>
        <w:t>lss</w:t>
      </w:r>
      <w:proofErr w:type="spellEnd"/>
      <w:r w:rsidRPr="00957290">
        <w:rPr>
          <w:lang w:val="pt-BR"/>
        </w:rPr>
        <w:t>(</w:t>
      </w:r>
      <w:proofErr w:type="spellStart"/>
      <w:r w:rsidRPr="00957290">
        <w:rPr>
          <w:lang w:val="pt-BR"/>
        </w:rPr>
        <w:t>ys</w:t>
      </w:r>
      <w:proofErr w:type="spellEnd"/>
      <w:r w:rsidRPr="00957290">
        <w:rPr>
          <w:lang w:val="pt-BR"/>
        </w:rPr>
        <w:t>, (</w:t>
      </w:r>
      <w:proofErr w:type="spellStart"/>
      <w:r w:rsidRPr="00957290">
        <w:rPr>
          <w:lang w:val="pt-BR"/>
        </w:rPr>
        <w:t>h</w:t>
      </w:r>
      <w:r w:rsidRPr="00957290">
        <w:rPr>
          <w:rFonts w:ascii="Cambria Math" w:hAnsi="Cambria Math" w:cs="Cambria Math"/>
          <w:lang w:val="pt-BR"/>
        </w:rPr>
        <w:t>∘</w:t>
      </w:r>
      <w:r w:rsidRPr="00957290">
        <w:rPr>
          <w:lang w:val="pt-BR"/>
        </w:rPr>
        <w:t>e</w:t>
      </w:r>
      <w:proofErr w:type="spellEnd"/>
      <w:r w:rsidRPr="00957290">
        <w:rPr>
          <w:lang w:val="pt-BR"/>
        </w:rPr>
        <w:t>)(</w:t>
      </w:r>
      <w:proofErr w:type="spellStart"/>
      <w:r w:rsidRPr="00957290">
        <w:rPr>
          <w:lang w:val="pt-BR"/>
        </w:rPr>
        <w:t>xs</w:t>
      </w:r>
      <w:proofErr w:type="spellEnd"/>
      <w:r w:rsidRPr="00957290">
        <w:rPr>
          <w:lang w:val="pt-BR"/>
        </w:rPr>
        <w:t>))]</w:t>
      </w:r>
    </w:p>
    <w:p w14:paraId="38D597E5" w14:textId="77777777" w:rsidR="00957290" w:rsidRPr="00957290" w:rsidRDefault="00957290" w:rsidP="00957290">
      <w:r w:rsidRPr="00957290">
        <w:t>其中</w:t>
      </w:r>
      <w:proofErr w:type="spellStart"/>
      <w:r w:rsidRPr="00957290">
        <w:t>pXs,Ys</w:t>
      </w:r>
      <w:proofErr w:type="spellEnd"/>
      <w:r w:rsidRPr="00957290">
        <w:t>是一個前置分佈，用於生成偽標記樣本</w:t>
      </w:r>
      <w:r w:rsidRPr="00957290">
        <w:t>(</w:t>
      </w:r>
      <w:proofErr w:type="spellStart"/>
      <w:r w:rsidRPr="00957290">
        <w:t>xs</w:t>
      </w:r>
      <w:proofErr w:type="spellEnd"/>
      <w:r w:rsidRPr="00957290">
        <w:t xml:space="preserve">, </w:t>
      </w:r>
      <w:proofErr w:type="spellStart"/>
      <w:r w:rsidRPr="00957290">
        <w:t>ys</w:t>
      </w:r>
      <w:proofErr w:type="spellEnd"/>
      <w:r w:rsidRPr="00957290">
        <w:t>)</w:t>
      </w:r>
      <w:r w:rsidRPr="00957290">
        <w:t>以訓練編碼器</w:t>
      </w:r>
      <w:r w:rsidRPr="00957290">
        <w:t>e</w:t>
      </w:r>
      <w:r w:rsidRPr="00957290">
        <w:t>和前置預測模型</w:t>
      </w:r>
      <w:r w:rsidRPr="00957290">
        <w:t>h</w:t>
      </w:r>
      <w:r w:rsidRPr="00957290">
        <w:t>。請注意，我們有足夠的樣本來近似上述目標函數，因為對於</w:t>
      </w:r>
      <w:r w:rsidRPr="00957290">
        <w:t>Du</w:t>
      </w:r>
      <w:r w:rsidRPr="00957290">
        <w:t>中的每</w:t>
      </w:r>
      <w:proofErr w:type="gramStart"/>
      <w:r w:rsidRPr="00957290">
        <w:t>個</w:t>
      </w:r>
      <w:proofErr w:type="gramEnd"/>
      <w:r w:rsidRPr="00957290">
        <w:t>輸入樣本，我們可以免費生成前置樣本</w:t>
      </w:r>
      <w:r w:rsidRPr="00957290">
        <w:t>(</w:t>
      </w:r>
      <w:proofErr w:type="spellStart"/>
      <w:r w:rsidRPr="00957290">
        <w:t>xs</w:t>
      </w:r>
      <w:proofErr w:type="spellEnd"/>
      <w:r w:rsidRPr="00957290">
        <w:t xml:space="preserve">, </w:t>
      </w:r>
      <w:proofErr w:type="spellStart"/>
      <w:r w:rsidRPr="00957290">
        <w:t>ys</w:t>
      </w:r>
      <w:proofErr w:type="spellEnd"/>
      <w:r w:rsidRPr="00957290">
        <w:t>)</w:t>
      </w:r>
      <w:r w:rsidRPr="00957290">
        <w:t>，例如，旋轉圖像</w:t>
      </w:r>
      <w:r w:rsidRPr="00957290">
        <w:t>xi</w:t>
      </w:r>
      <w:r w:rsidRPr="00957290">
        <w:t>創建</w:t>
      </w:r>
      <w:proofErr w:type="spellStart"/>
      <w:r w:rsidRPr="00957290">
        <w:t>xs</w:t>
      </w:r>
      <w:proofErr w:type="spellEnd"/>
      <w:r w:rsidRPr="00957290">
        <w:t>，並將旋轉角度作為標籤</w:t>
      </w:r>
      <w:proofErr w:type="spellStart"/>
      <w:r w:rsidRPr="00957290">
        <w:t>ys</w:t>
      </w:r>
      <w:proofErr w:type="spellEnd"/>
      <w:r w:rsidRPr="00957290">
        <w:t>。訓練後，編碼器函數</w:t>
      </w:r>
      <w:r w:rsidRPr="00957290">
        <w:t>e</w:t>
      </w:r>
      <w:r w:rsidRPr="00957290">
        <w:t>可用於從原始數據中提取更好的數據表示，以解決各種下游任務。請注意，在下游任務（及其損失）事先已知的情況下，編碼器可以與下游任務的模型聯合訓練。</w:t>
      </w:r>
    </w:p>
    <w:p w14:paraId="7530FB03" w14:textId="77777777" w:rsidR="00957290" w:rsidRPr="00957290" w:rsidRDefault="00957290" w:rsidP="00957290">
      <w:pPr>
        <w:rPr>
          <w:b/>
          <w:bCs/>
        </w:rPr>
      </w:pPr>
      <w:r w:rsidRPr="00957290">
        <w:rPr>
          <w:b/>
          <w:bCs/>
        </w:rPr>
        <w:t xml:space="preserve">3.2 </w:t>
      </w:r>
      <w:r w:rsidRPr="00957290">
        <w:rPr>
          <w:b/>
          <w:bCs/>
        </w:rPr>
        <w:t>半監督學習</w:t>
      </w:r>
    </w:p>
    <w:p w14:paraId="731AA596" w14:textId="77777777" w:rsidR="00957290" w:rsidRPr="00957290" w:rsidRDefault="00957290" w:rsidP="00957290">
      <w:r w:rsidRPr="00957290">
        <w:t>半監督學習通過聯合最小化監督損失函數與在輸出空間</w:t>
      </w:r>
      <w:r w:rsidRPr="00957290">
        <w:t>Y</w:t>
      </w:r>
      <w:r w:rsidRPr="00957290">
        <w:t>上定義的某種非監督損失函數來優化預測模型</w:t>
      </w:r>
      <w:r w:rsidRPr="00957290">
        <w:t>f</w:t>
      </w:r>
      <w:r w:rsidRPr="00957290">
        <w:t>。形式上，半監督學習表述為以下優化問題：</w:t>
      </w:r>
    </w:p>
    <w:p w14:paraId="604F634D" w14:textId="77777777" w:rsidR="00957290" w:rsidRPr="00957290" w:rsidRDefault="00957290" w:rsidP="00957290">
      <w:proofErr w:type="spellStart"/>
      <w:r w:rsidRPr="00957290">
        <w:t>min_f</w:t>
      </w:r>
      <w:proofErr w:type="spellEnd"/>
      <w:r w:rsidRPr="00957290">
        <w:t xml:space="preserve"> E_(</w:t>
      </w:r>
      <w:proofErr w:type="spellStart"/>
      <w:proofErr w:type="gramStart"/>
      <w:r w:rsidRPr="00957290">
        <w:t>x,y</w:t>
      </w:r>
      <w:proofErr w:type="spellEnd"/>
      <w:proofErr w:type="gramEnd"/>
      <w:r w:rsidRPr="00957290">
        <w:t>)</w:t>
      </w:r>
      <w:del w:id="0" w:author="Unknown">
        <w:r w:rsidRPr="00957290">
          <w:delText>pXY[l(y, f(x))] + β · E_x</w:delText>
        </w:r>
      </w:del>
      <w:r w:rsidRPr="00957290">
        <w:t>pX,x'~</w:t>
      </w:r>
      <w:proofErr w:type="spellStart"/>
      <w:r w:rsidRPr="00957290">
        <w:t>p̃X</w:t>
      </w:r>
      <w:proofErr w:type="spellEnd"/>
      <w:r w:rsidRPr="00957290">
        <w:t>(</w:t>
      </w:r>
      <w:proofErr w:type="spellStart"/>
      <w:r w:rsidRPr="00957290">
        <w:t>x'|x</w:t>
      </w:r>
      <w:proofErr w:type="spellEnd"/>
      <w:r w:rsidRPr="00957290">
        <w:t>)[</w:t>
      </w:r>
      <w:proofErr w:type="spellStart"/>
      <w:r w:rsidRPr="00957290">
        <w:t>lu</w:t>
      </w:r>
      <w:proofErr w:type="spellEnd"/>
      <w:r w:rsidRPr="00957290">
        <w:t>(f(x), f(x'))]</w:t>
      </w:r>
    </w:p>
    <w:p w14:paraId="60A16BE5" w14:textId="77777777" w:rsidR="00957290" w:rsidRPr="00957290" w:rsidRDefault="00957290" w:rsidP="00957290">
      <w:r w:rsidRPr="00957290">
        <w:t>其中</w:t>
      </w:r>
      <w:proofErr w:type="spellStart"/>
      <w:r w:rsidRPr="00957290">
        <w:t>lu</w:t>
      </w:r>
      <w:proofErr w:type="spellEnd"/>
      <w:r w:rsidRPr="00957290">
        <w:t>：</w:t>
      </w:r>
      <w:r w:rsidRPr="00957290">
        <w:t>Y × Y → R</w:t>
      </w:r>
      <w:r w:rsidRPr="00957290">
        <w:t>是一個非監督損失函數，引入超參數</w:t>
      </w:r>
      <w:r w:rsidRPr="00957290">
        <w:t>β ≥ 0</w:t>
      </w:r>
      <w:r w:rsidRPr="00957290">
        <w:t>來控制監督和非監督損失之間的權衡。</w:t>
      </w:r>
      <w:r w:rsidRPr="00957290">
        <w:t>x'</w:t>
      </w:r>
      <w:r w:rsidRPr="00957290">
        <w:t>是</w:t>
      </w:r>
      <w:r w:rsidRPr="00957290">
        <w:t>x</w:t>
      </w:r>
      <w:r w:rsidRPr="00957290">
        <w:t>的擾動版本，假設從條件分佈</w:t>
      </w:r>
      <w:proofErr w:type="spellStart"/>
      <w:r w:rsidRPr="00957290">
        <w:t>p̃X</w:t>
      </w:r>
      <w:proofErr w:type="spellEnd"/>
      <w:r w:rsidRPr="00957290">
        <w:t>(</w:t>
      </w:r>
      <w:proofErr w:type="spellStart"/>
      <w:r w:rsidRPr="00957290">
        <w:t>x'|x</w:t>
      </w:r>
      <w:proofErr w:type="spellEnd"/>
      <w:r w:rsidRPr="00957290">
        <w:t>)</w:t>
      </w:r>
      <w:r w:rsidRPr="00957290">
        <w:t>中抽取。第一項使用小型標記數據集</w:t>
      </w:r>
      <w:r w:rsidRPr="00957290">
        <w:t>Dl</w:t>
      </w:r>
      <w:r w:rsidRPr="00957290">
        <w:t>進行估計，而第二項使用</w:t>
      </w:r>
      <w:r w:rsidRPr="00957290">
        <w:t>Du</w:t>
      </w:r>
      <w:r w:rsidRPr="00957290">
        <w:t>中的所有輸入特徵進行估計。非監督損失函數</w:t>
      </w:r>
      <w:r w:rsidRPr="00957290">
        <w:t>(</w:t>
      </w:r>
      <w:proofErr w:type="spellStart"/>
      <w:r w:rsidRPr="00957290">
        <w:t>lu</w:t>
      </w:r>
      <w:proofErr w:type="spellEnd"/>
      <w:r w:rsidRPr="00957290">
        <w:t>)</w:t>
      </w:r>
      <w:r w:rsidRPr="00957290">
        <w:t>通常受到下游任務的一些先驗知識的啟發。例如，一致性</w:t>
      </w:r>
      <w:proofErr w:type="gramStart"/>
      <w:r w:rsidRPr="00957290">
        <w:t>正則化鼓勵</w:t>
      </w:r>
      <w:proofErr w:type="gramEnd"/>
      <w:r w:rsidRPr="00957290">
        <w:t>模型</w:t>
      </w:r>
      <w:r w:rsidRPr="00957290">
        <w:t>f</w:t>
      </w:r>
      <w:r w:rsidRPr="00957290">
        <w:t>在其輸入被擾動</w:t>
      </w:r>
      <w:r w:rsidRPr="00957290">
        <w:t>(x')</w:t>
      </w:r>
      <w:r w:rsidRPr="00957290">
        <w:t>時產生相同的輸出分佈。</w:t>
      </w:r>
    </w:p>
    <w:p w14:paraId="2BB511C0" w14:textId="77777777" w:rsidR="00957290" w:rsidRPr="00957290" w:rsidRDefault="00957290" w:rsidP="00957290">
      <w:pPr>
        <w:rPr>
          <w:b/>
          <w:bCs/>
        </w:rPr>
      </w:pPr>
      <w:r w:rsidRPr="00957290">
        <w:rPr>
          <w:b/>
          <w:bCs/>
        </w:rPr>
        <w:t xml:space="preserve">4. </w:t>
      </w:r>
      <w:r w:rsidRPr="00957290">
        <w:rPr>
          <w:b/>
          <w:bCs/>
        </w:rPr>
        <w:t>提出的模型：</w:t>
      </w:r>
      <w:r w:rsidRPr="00957290">
        <w:rPr>
          <w:b/>
          <w:bCs/>
        </w:rPr>
        <w:t>VIME</w:t>
      </w:r>
    </w:p>
    <w:p w14:paraId="5C76B942" w14:textId="77777777" w:rsidR="00957290" w:rsidRPr="00957290" w:rsidRDefault="00957290" w:rsidP="00957290">
      <w:r w:rsidRPr="00957290">
        <w:t>在本節中，作者描述了</w:t>
      </w:r>
      <w:r w:rsidRPr="00957290">
        <w:t>VIME</w:t>
      </w:r>
      <w:r w:rsidRPr="00957290">
        <w:t>，這是他們為表格數據設計的自監督和半監督學習</w:t>
      </w:r>
      <w:r w:rsidRPr="00957290">
        <w:lastRenderedPageBreak/>
        <w:t>系統性方法。作者首先在自監督學習中提出兩個前置任務，然後使用通過自監督學習從前置任務中學習到的編碼器開發半監督學習中的非監督損失函數。</w:t>
      </w:r>
    </w:p>
    <w:p w14:paraId="51ADEFE5" w14:textId="77777777" w:rsidR="00957290" w:rsidRPr="00957290" w:rsidRDefault="00957290" w:rsidP="00957290">
      <w:pPr>
        <w:rPr>
          <w:b/>
          <w:bCs/>
        </w:rPr>
      </w:pPr>
      <w:r w:rsidRPr="00957290">
        <w:rPr>
          <w:b/>
          <w:bCs/>
        </w:rPr>
        <w:t xml:space="preserve">4.1 </w:t>
      </w:r>
      <w:r w:rsidRPr="00957290">
        <w:rPr>
          <w:b/>
          <w:bCs/>
        </w:rPr>
        <w:t>表格數據的自監督學習</w:t>
      </w:r>
    </w:p>
    <w:p w14:paraId="18D8F2A5" w14:textId="77777777" w:rsidR="00957290" w:rsidRPr="00957290" w:rsidRDefault="00957290" w:rsidP="00957290">
      <w:r w:rsidRPr="00957290">
        <w:t>作者引入了兩個前置任務：特徵向量估計</w:t>
      </w:r>
      <w:proofErr w:type="gramStart"/>
      <w:r w:rsidRPr="00957290">
        <w:t>和掩碼</w:t>
      </w:r>
      <w:proofErr w:type="gramEnd"/>
      <w:r w:rsidRPr="00957290">
        <w:t>向量估計。目標是優化前置模型，從其受損變體中恢復輸入樣本（特徵向量），同時估計應用於樣本</w:t>
      </w:r>
      <w:proofErr w:type="gramStart"/>
      <w:r w:rsidRPr="00957290">
        <w:t>的掩碼向量</w:t>
      </w:r>
      <w:proofErr w:type="gramEnd"/>
      <w:r w:rsidRPr="00957290">
        <w:t>。</w:t>
      </w:r>
    </w:p>
    <w:p w14:paraId="55E15E3C" w14:textId="77777777" w:rsidR="00957290" w:rsidRPr="00957290" w:rsidRDefault="00957290" w:rsidP="00957290">
      <w:r w:rsidRPr="00957290">
        <w:t>在該框架中，兩個前置任務共享單一前置分佈</w:t>
      </w:r>
      <w:proofErr w:type="spellStart"/>
      <w:r w:rsidRPr="00957290">
        <w:t>pXs,Ys</w:t>
      </w:r>
      <w:proofErr w:type="spellEnd"/>
      <w:r w:rsidRPr="00957290">
        <w:t>。首先，</w:t>
      </w:r>
      <w:proofErr w:type="gramStart"/>
      <w:r w:rsidRPr="00957290">
        <w:t>掩碼向量</w:t>
      </w:r>
      <w:proofErr w:type="gramEnd"/>
      <w:r w:rsidRPr="00957290">
        <w:t>生成器輸出一個</w:t>
      </w:r>
      <w:proofErr w:type="gramStart"/>
      <w:r w:rsidRPr="00957290">
        <w:t>二元掩碼向量</w:t>
      </w:r>
      <w:proofErr w:type="gramEnd"/>
      <w:r w:rsidRPr="00957290">
        <w:t>m = [m1, .</w:t>
      </w:r>
      <w:proofErr w:type="gramStart"/>
      <w:r w:rsidRPr="00957290">
        <w:t>..</w:t>
      </w:r>
      <w:proofErr w:type="gramEnd"/>
      <w:r w:rsidRPr="00957290">
        <w:t xml:space="preserve">, md]^T </w:t>
      </w:r>
      <w:r w:rsidRPr="00957290">
        <w:rPr>
          <w:rFonts w:ascii="Cambria Math" w:hAnsi="Cambria Math" w:cs="Cambria Math"/>
        </w:rPr>
        <w:t>∈</w:t>
      </w:r>
      <w:r w:rsidRPr="00957290">
        <w:t xml:space="preserve"> {0, 1}^d</w:t>
      </w:r>
      <w:r w:rsidRPr="00957290">
        <w:t>，其中每個</w:t>
      </w:r>
      <w:proofErr w:type="spellStart"/>
      <w:r w:rsidRPr="00957290">
        <w:t>mj</w:t>
      </w:r>
      <w:proofErr w:type="spellEnd"/>
      <w:r w:rsidRPr="00957290">
        <w:t>從概率為</w:t>
      </w:r>
      <w:r w:rsidRPr="00957290">
        <w:t>pm</w:t>
      </w:r>
      <w:r w:rsidRPr="00957290">
        <w:t>的伯努利分佈中隨機抽樣（即</w:t>
      </w:r>
      <w:r w:rsidRPr="00957290">
        <w:t>pm = ∏^d_(j=1) Bern(</w:t>
      </w:r>
      <w:proofErr w:type="spellStart"/>
      <w:r w:rsidRPr="00957290">
        <w:t>mj|pm</w:t>
      </w:r>
      <w:proofErr w:type="spellEnd"/>
      <w:r w:rsidRPr="00957290">
        <w:t>)</w:t>
      </w:r>
      <w:r w:rsidRPr="00957290">
        <w:t>）。然後，前置生成器</w:t>
      </w:r>
      <w:r w:rsidRPr="00957290">
        <w:t>gm</w:t>
      </w:r>
      <w:r w:rsidRPr="00957290">
        <w:t>：</w:t>
      </w:r>
      <w:r w:rsidRPr="00957290">
        <w:t>X × {0, 1}^d → X</w:t>
      </w:r>
      <w:r w:rsidRPr="00957290">
        <w:t>將來自</w:t>
      </w:r>
      <w:r w:rsidRPr="00957290">
        <w:t>Du</w:t>
      </w:r>
      <w:r w:rsidRPr="00957290">
        <w:t>的樣本</w:t>
      </w:r>
      <w:r w:rsidRPr="00957290">
        <w:t>x</w:t>
      </w:r>
      <w:r w:rsidRPr="00957290">
        <w:t>和掩碼向量</w:t>
      </w:r>
      <w:r w:rsidRPr="00957290">
        <w:t>m</w:t>
      </w:r>
      <w:r w:rsidRPr="00957290">
        <w:t>作為輸入，並生成一個掩碼樣本</w:t>
      </w:r>
      <w:r w:rsidRPr="00957290">
        <w:t>x̃</w:t>
      </w:r>
      <w:r w:rsidRPr="00957290">
        <w:t>。</w:t>
      </w:r>
      <w:r w:rsidRPr="00957290">
        <w:t>x̃</w:t>
      </w:r>
      <w:r w:rsidRPr="00957290">
        <w:t>的生成過程如下：</w:t>
      </w:r>
    </w:p>
    <w:p w14:paraId="41E909C6" w14:textId="77777777" w:rsidR="00957290" w:rsidRPr="00957290" w:rsidRDefault="00957290" w:rsidP="00957290">
      <w:r w:rsidRPr="00957290">
        <w:t xml:space="preserve">x̃ = </w:t>
      </w:r>
      <w:proofErr w:type="gramStart"/>
      <w:r w:rsidRPr="00957290">
        <w:t>gm(</w:t>
      </w:r>
      <w:proofErr w:type="gramEnd"/>
      <w:r w:rsidRPr="00957290">
        <w:t xml:space="preserve">x, m) = m </w:t>
      </w:r>
      <w:r w:rsidRPr="00957290">
        <w:rPr>
          <w:rFonts w:ascii="Cambria Math" w:hAnsi="Cambria Math" w:cs="Cambria Math"/>
        </w:rPr>
        <w:t>⊙</w:t>
      </w:r>
      <w:r w:rsidRPr="00957290">
        <w:t xml:space="preserve"> x</w:t>
      </w:r>
      <w:r w:rsidRPr="00957290">
        <w:rPr>
          <w:rFonts w:ascii="Aptos" w:hAnsi="Aptos" w:cs="Aptos"/>
        </w:rPr>
        <w:t>̄</w:t>
      </w:r>
      <w:r w:rsidRPr="00957290">
        <w:t xml:space="preserve"> + (1 </w:t>
      </w:r>
      <w:r w:rsidRPr="00957290">
        <w:rPr>
          <w:rFonts w:ascii="Aptos" w:hAnsi="Aptos" w:cs="Aptos"/>
        </w:rPr>
        <w:t>−</w:t>
      </w:r>
      <w:r w:rsidRPr="00957290">
        <w:t xml:space="preserve"> m) </w:t>
      </w:r>
      <w:r w:rsidRPr="00957290">
        <w:rPr>
          <w:rFonts w:ascii="Cambria Math" w:hAnsi="Cambria Math" w:cs="Cambria Math"/>
        </w:rPr>
        <w:t>⊙</w:t>
      </w:r>
      <w:r w:rsidRPr="00957290">
        <w:t xml:space="preserve"> x</w:t>
      </w:r>
    </w:p>
    <w:p w14:paraId="2428D2F0" w14:textId="77777777" w:rsidR="00957290" w:rsidRPr="00957290" w:rsidRDefault="00957290" w:rsidP="00957290">
      <w:r w:rsidRPr="00957290">
        <w:t>其中</w:t>
      </w:r>
      <w:r w:rsidRPr="00957290">
        <w:t>x̄</w:t>
      </w:r>
      <w:r w:rsidRPr="00957290">
        <w:t>的第</w:t>
      </w:r>
      <w:r w:rsidRPr="00957290">
        <w:t>j</w:t>
      </w:r>
      <w:r w:rsidRPr="00957290">
        <w:t>個特徵從經驗分佈</w:t>
      </w:r>
      <w:proofErr w:type="spellStart"/>
      <w:r w:rsidRPr="00957290">
        <w:t>p̂Xj</w:t>
      </w:r>
      <w:proofErr w:type="spellEnd"/>
      <w:r w:rsidRPr="00957290">
        <w:t xml:space="preserve"> = (1/Nu) ∑^(</w:t>
      </w:r>
      <w:proofErr w:type="spellStart"/>
      <w:r w:rsidRPr="00957290">
        <w:t>Nl+Nu</w:t>
      </w:r>
      <w:proofErr w:type="spellEnd"/>
      <w:r w:rsidRPr="00957290">
        <w:t>)_(</w:t>
      </w:r>
      <w:proofErr w:type="spellStart"/>
      <w:r w:rsidRPr="00957290">
        <w:t>i</w:t>
      </w:r>
      <w:proofErr w:type="spellEnd"/>
      <w:r w:rsidRPr="00957290">
        <w:t>=Nl+1) δ(</w:t>
      </w:r>
      <w:proofErr w:type="spellStart"/>
      <w:r w:rsidRPr="00957290">
        <w:t>xj</w:t>
      </w:r>
      <w:proofErr w:type="spellEnd"/>
      <w:r w:rsidRPr="00957290">
        <w:t xml:space="preserve"> = </w:t>
      </w:r>
      <w:proofErr w:type="spellStart"/>
      <w:r w:rsidRPr="00957290">
        <w:t>xi,j</w:t>
      </w:r>
      <w:proofErr w:type="spellEnd"/>
      <w:r w:rsidRPr="00957290">
        <w:t>)</w:t>
      </w:r>
      <w:r w:rsidRPr="00957290">
        <w:t>中抽樣，其中</w:t>
      </w:r>
      <w:proofErr w:type="spellStart"/>
      <w:r w:rsidRPr="00957290">
        <w:t>xi,j</w:t>
      </w:r>
      <w:proofErr w:type="spellEnd"/>
      <w:r w:rsidRPr="00957290">
        <w:t>是</w:t>
      </w:r>
      <w:r w:rsidRPr="00957290">
        <w:t>Du</w:t>
      </w:r>
      <w:r w:rsidRPr="00957290">
        <w:t>中第</w:t>
      </w:r>
      <w:proofErr w:type="spellStart"/>
      <w:r w:rsidRPr="00957290">
        <w:t>i</w:t>
      </w:r>
      <w:proofErr w:type="spellEnd"/>
      <w:r w:rsidRPr="00957290">
        <w:t>個樣本的第</w:t>
      </w:r>
      <w:r w:rsidRPr="00957290">
        <w:t>j</w:t>
      </w:r>
      <w:r w:rsidRPr="00957290">
        <w:t>個特徵（即每個特徵的經驗邊際分佈）。這個生成過程確保了受損樣本</w:t>
      </w:r>
      <w:r w:rsidRPr="00957290">
        <w:t>x̃</w:t>
      </w:r>
      <w:r w:rsidRPr="00957290">
        <w:t>不僅是表格的，而且與</w:t>
      </w:r>
      <w:r w:rsidRPr="00957290">
        <w:t>Du</w:t>
      </w:r>
      <w:r w:rsidRPr="00957290">
        <w:t>中的樣本相似。與標準的樣本損壞方法相比，如對缺失特徵添加高斯</w:t>
      </w:r>
      <w:proofErr w:type="gramStart"/>
      <w:r w:rsidRPr="00957290">
        <w:t>噪聲或用零</w:t>
      </w:r>
      <w:proofErr w:type="gramEnd"/>
      <w:r w:rsidRPr="00957290">
        <w:t>替換，作者的方法生成的</w:t>
      </w:r>
      <w:r w:rsidRPr="00957290">
        <w:t>x̃</w:t>
      </w:r>
      <w:r w:rsidRPr="00957290">
        <w:t>更難與</w:t>
      </w:r>
      <w:r w:rsidRPr="00957290">
        <w:t>x</w:t>
      </w:r>
      <w:r w:rsidRPr="00957290">
        <w:t>區分。這種難度對於自監督學習至關重要。</w:t>
      </w:r>
    </w:p>
    <w:p w14:paraId="4D310B24" w14:textId="77777777" w:rsidR="00957290" w:rsidRPr="00957290" w:rsidRDefault="00957290" w:rsidP="00957290">
      <w:r w:rsidRPr="00957290">
        <w:t>在作者的前置分佈</w:t>
      </w:r>
      <w:proofErr w:type="spellStart"/>
      <w:r w:rsidRPr="00957290">
        <w:t>pXs,Ys</w:t>
      </w:r>
      <w:proofErr w:type="spellEnd"/>
      <w:r w:rsidRPr="00957290">
        <w:t>中有兩方面的隨機性。</w:t>
      </w:r>
      <w:proofErr w:type="gramStart"/>
      <w:r w:rsidRPr="00957290">
        <w:t>顯式地</w:t>
      </w:r>
      <w:proofErr w:type="gramEnd"/>
      <w:r w:rsidRPr="00957290">
        <w:t>，</w:t>
      </w:r>
      <w:r w:rsidRPr="00957290">
        <w:t>m</w:t>
      </w:r>
      <w:r w:rsidRPr="00957290">
        <w:t>是</w:t>
      </w:r>
      <w:proofErr w:type="gramStart"/>
      <w:r w:rsidRPr="00957290">
        <w:t>從伯努利</w:t>
      </w:r>
      <w:proofErr w:type="gramEnd"/>
      <w:r w:rsidRPr="00957290">
        <w:t>分佈中隨機抽樣的向量。</w:t>
      </w:r>
      <w:proofErr w:type="gramStart"/>
      <w:r w:rsidRPr="00957290">
        <w:t>隱式地</w:t>
      </w:r>
      <w:proofErr w:type="gramEnd"/>
      <w:r w:rsidRPr="00957290">
        <w:t>，前置生成器</w:t>
      </w:r>
      <w:r w:rsidRPr="00957290">
        <w:t>gm</w:t>
      </w:r>
      <w:r w:rsidRPr="00957290">
        <w:t>也是一個隨機函數，其隨機性來自</w:t>
      </w:r>
      <w:r w:rsidRPr="00957290">
        <w:t>x̄</w:t>
      </w:r>
      <w:r w:rsidRPr="00957290">
        <w:t>。這種隨機性增加了從</w:t>
      </w:r>
      <w:r w:rsidRPr="00957290">
        <w:t>x̃</w:t>
      </w:r>
      <w:r w:rsidRPr="00957290">
        <w:t>中重建</w:t>
      </w:r>
      <w:r w:rsidRPr="00957290">
        <w:t>x</w:t>
      </w:r>
      <w:r w:rsidRPr="00957290">
        <w:t>的難度。通過更改超參數</w:t>
      </w:r>
      <w:r w:rsidRPr="00957290">
        <w:t>pm</w:t>
      </w:r>
      <w:r w:rsidRPr="00957290">
        <w:t>（</w:t>
      </w:r>
      <w:r w:rsidRPr="00957290">
        <w:t>Bern(</w:t>
      </w:r>
      <w:proofErr w:type="gramStart"/>
      <w:r w:rsidRPr="00957290">
        <w:t>·</w:t>
      </w:r>
      <w:proofErr w:type="gramEnd"/>
      <w:r w:rsidRPr="00957290">
        <w:t>|pm)</w:t>
      </w:r>
      <w:r w:rsidRPr="00957290">
        <w:t>中的概率），可以調整難度水平，該超參數控制將</w:t>
      </w:r>
      <w:proofErr w:type="gramStart"/>
      <w:r w:rsidRPr="00957290">
        <w:t>被掩碼</w:t>
      </w:r>
      <w:proofErr w:type="gramEnd"/>
      <w:r w:rsidRPr="00957290">
        <w:t>和損壞的特徵比例。</w:t>
      </w:r>
    </w:p>
    <w:p w14:paraId="6D8548A1" w14:textId="77777777" w:rsidR="00957290" w:rsidRPr="00957290" w:rsidRDefault="00957290" w:rsidP="00957290">
      <w:r w:rsidRPr="00957290">
        <w:t>按照自監督學習的慣例，編碼器</w:t>
      </w:r>
      <w:r w:rsidRPr="00957290">
        <w:t>e</w:t>
      </w:r>
      <w:r w:rsidRPr="00957290">
        <w:t>首先</w:t>
      </w:r>
      <w:proofErr w:type="gramStart"/>
      <w:r w:rsidRPr="00957290">
        <w:t>將掩碼</w:t>
      </w:r>
      <w:proofErr w:type="gramEnd"/>
      <w:r w:rsidRPr="00957290">
        <w:t>和受損的樣本</w:t>
      </w:r>
      <w:r w:rsidRPr="00957290">
        <w:t>x̃</w:t>
      </w:r>
      <w:r w:rsidRPr="00957290">
        <w:t>轉換為表示</w:t>
      </w:r>
      <w:r w:rsidRPr="00957290">
        <w:t>z</w:t>
      </w:r>
      <w:r w:rsidRPr="00957290">
        <w:t>，然後引入前置預測模型來從</w:t>
      </w:r>
      <w:r w:rsidRPr="00957290">
        <w:t>z</w:t>
      </w:r>
      <w:r w:rsidRPr="00957290">
        <w:t>中恢復原始樣本</w:t>
      </w:r>
      <w:r w:rsidRPr="00957290">
        <w:t>x</w:t>
      </w:r>
      <w:r w:rsidRPr="00957290">
        <w:t>。這比現有的前置任務更具挑戰性，比如糾正圖像的旋轉或為灰度圖像上色。旋轉或灰度圖像仍然包含有關原始特徵的一些信息。相比之下，</w:t>
      </w:r>
      <w:proofErr w:type="gramStart"/>
      <w:r w:rsidRPr="00957290">
        <w:t>掩碼完全</w:t>
      </w:r>
      <w:proofErr w:type="gramEnd"/>
      <w:r w:rsidRPr="00957290">
        <w:t>移除了</w:t>
      </w:r>
      <w:r w:rsidRPr="00957290">
        <w:t>x</w:t>
      </w:r>
      <w:r w:rsidRPr="00957290">
        <w:t>中的一些特徵，並用可能來自</w:t>
      </w:r>
      <w:r w:rsidRPr="00957290">
        <w:t>Du</w:t>
      </w:r>
      <w:r w:rsidRPr="00957290">
        <w:t>中不同隨機樣本的每</w:t>
      </w:r>
      <w:proofErr w:type="gramStart"/>
      <w:r w:rsidRPr="00957290">
        <w:t>個</w:t>
      </w:r>
      <w:proofErr w:type="gramEnd"/>
      <w:r w:rsidRPr="00957290">
        <w:t>特徵</w:t>
      </w:r>
      <w:proofErr w:type="gramStart"/>
      <w:r w:rsidRPr="00957290">
        <w:t>的噪聲樣本</w:t>
      </w:r>
      <w:proofErr w:type="gramEnd"/>
      <w:r w:rsidRPr="00957290">
        <w:t>x̄</w:t>
      </w:r>
      <w:r w:rsidRPr="00957290">
        <w:t>替換它們。結果樣本</w:t>
      </w:r>
      <w:r w:rsidRPr="00957290">
        <w:t>x̃</w:t>
      </w:r>
      <w:r w:rsidRPr="00957290">
        <w:t>可能不包含有關缺失特徵的任何信息，甚至難以識別哪些特徵缺失。為了解決這樣一個具有挑戰性的任務，作者首先將其分為兩個子任務（前置任務）：</w:t>
      </w:r>
    </w:p>
    <w:p w14:paraId="2D403F8D" w14:textId="77777777" w:rsidR="00957290" w:rsidRPr="00957290" w:rsidRDefault="00957290" w:rsidP="00957290">
      <w:r w:rsidRPr="00957290">
        <w:t xml:space="preserve">(1) </w:t>
      </w:r>
      <w:proofErr w:type="gramStart"/>
      <w:r w:rsidRPr="00957290">
        <w:t>掩碼向量</w:t>
      </w:r>
      <w:proofErr w:type="gramEnd"/>
      <w:r w:rsidRPr="00957290">
        <w:t>估計：預測哪些特徵</w:t>
      </w:r>
      <w:proofErr w:type="gramStart"/>
      <w:r w:rsidRPr="00957290">
        <w:t>已被掩碼</w:t>
      </w:r>
      <w:proofErr w:type="gramEnd"/>
      <w:r w:rsidRPr="00957290">
        <w:t>；</w:t>
      </w:r>
      <w:r w:rsidRPr="00957290">
        <w:t xml:space="preserve"> (2) </w:t>
      </w:r>
      <w:r w:rsidRPr="00957290">
        <w:t>特徵向量估計：預測已被損壞的特徵的值。</w:t>
      </w:r>
    </w:p>
    <w:p w14:paraId="14D2CFD4" w14:textId="77777777" w:rsidR="00957290" w:rsidRPr="00957290" w:rsidRDefault="00957290" w:rsidP="00957290">
      <w:r w:rsidRPr="00957290">
        <w:lastRenderedPageBreak/>
        <w:t>作者為每</w:t>
      </w:r>
      <w:proofErr w:type="gramStart"/>
      <w:r w:rsidRPr="00957290">
        <w:t>個</w:t>
      </w:r>
      <w:proofErr w:type="gramEnd"/>
      <w:r w:rsidRPr="00957290">
        <w:t>前置任務引入了單獨的前置預測模型。這兩</w:t>
      </w:r>
      <w:proofErr w:type="gramStart"/>
      <w:r w:rsidRPr="00957290">
        <w:t>個</w:t>
      </w:r>
      <w:proofErr w:type="gramEnd"/>
      <w:r w:rsidRPr="00957290">
        <w:t>模型都基於由編碼器</w:t>
      </w:r>
      <w:r w:rsidRPr="00957290">
        <w:t>e</w:t>
      </w:r>
      <w:r w:rsidRPr="00957290">
        <w:t>給出的表示</w:t>
      </w:r>
      <w:r w:rsidRPr="00957290">
        <w:t>z</w:t>
      </w:r>
      <w:r w:rsidRPr="00957290">
        <w:t>運作，並試圖協作估計</w:t>
      </w:r>
      <w:r w:rsidRPr="00957290">
        <w:t>m</w:t>
      </w:r>
      <w:r w:rsidRPr="00957290">
        <w:t>和</w:t>
      </w:r>
      <w:r w:rsidRPr="00957290">
        <w:t>x</w:t>
      </w:r>
      <w:r w:rsidRPr="00957290">
        <w:t>。這兩</w:t>
      </w:r>
      <w:proofErr w:type="gramStart"/>
      <w:r w:rsidRPr="00957290">
        <w:t>個</w:t>
      </w:r>
      <w:proofErr w:type="gramEnd"/>
      <w:r w:rsidRPr="00957290">
        <w:t>模型及其功能是：</w:t>
      </w:r>
    </w:p>
    <w:p w14:paraId="767BB60E" w14:textId="77777777" w:rsidR="00957290" w:rsidRPr="00957290" w:rsidRDefault="00957290" w:rsidP="00957290">
      <w:pPr>
        <w:numPr>
          <w:ilvl w:val="0"/>
          <w:numId w:val="1"/>
        </w:numPr>
      </w:pPr>
      <w:proofErr w:type="gramStart"/>
      <w:r w:rsidRPr="00957290">
        <w:t>掩碼向量</w:t>
      </w:r>
      <w:proofErr w:type="gramEnd"/>
      <w:r w:rsidRPr="00957290">
        <w:t>估計器，</w:t>
      </w:r>
      <w:proofErr w:type="spellStart"/>
      <w:r w:rsidRPr="00957290">
        <w:t>sm</w:t>
      </w:r>
      <w:proofErr w:type="spellEnd"/>
      <w:r w:rsidRPr="00957290">
        <w:t>：</w:t>
      </w:r>
      <w:r w:rsidRPr="00957290">
        <w:t>Z → [0, 1]^d</w:t>
      </w:r>
      <w:r w:rsidRPr="00957290">
        <w:t>，接受</w:t>
      </w:r>
      <w:r w:rsidRPr="00957290">
        <w:t>z</w:t>
      </w:r>
      <w:r w:rsidRPr="00957290">
        <w:t>作為輸入並輸出一個向量</w:t>
      </w:r>
      <w:r w:rsidRPr="00957290">
        <w:t>m̂</w:t>
      </w:r>
      <w:r w:rsidRPr="00957290">
        <w:t>來預測</w:t>
      </w:r>
      <w:r w:rsidRPr="00957290">
        <w:t>x̃</w:t>
      </w:r>
      <w:r w:rsidRPr="00957290">
        <w:t>的哪些特徵已被有噪聲的對應物替換（即</w:t>
      </w:r>
      <w:r w:rsidRPr="00957290">
        <w:t>m</w:t>
      </w:r>
      <w:r w:rsidRPr="00957290">
        <w:t>）；</w:t>
      </w:r>
    </w:p>
    <w:p w14:paraId="03042037" w14:textId="77777777" w:rsidR="00957290" w:rsidRPr="00957290" w:rsidRDefault="00957290" w:rsidP="00957290">
      <w:pPr>
        <w:numPr>
          <w:ilvl w:val="0"/>
          <w:numId w:val="1"/>
        </w:numPr>
      </w:pPr>
      <w:r w:rsidRPr="00957290">
        <w:t>特徵向量估計器，</w:t>
      </w:r>
      <w:proofErr w:type="spellStart"/>
      <w:r w:rsidRPr="00957290">
        <w:t>sr</w:t>
      </w:r>
      <w:proofErr w:type="spellEnd"/>
      <w:r w:rsidRPr="00957290">
        <w:t>：</w:t>
      </w:r>
      <w:r w:rsidRPr="00957290">
        <w:t>Z → X</w:t>
      </w:r>
      <w:r w:rsidRPr="00957290">
        <w:t>，接受</w:t>
      </w:r>
      <w:r w:rsidRPr="00957290">
        <w:t>z</w:t>
      </w:r>
      <w:r w:rsidRPr="00957290">
        <w:t>作為輸入並返回</w:t>
      </w:r>
      <w:r w:rsidRPr="00957290">
        <w:t>x̂</w:t>
      </w:r>
      <w:r w:rsidRPr="00957290">
        <w:t>，原始樣本</w:t>
      </w:r>
      <w:r w:rsidRPr="00957290">
        <w:t>x</w:t>
      </w:r>
      <w:r w:rsidRPr="00957290">
        <w:t>的估計。</w:t>
      </w:r>
    </w:p>
    <w:p w14:paraId="50548B76" w14:textId="77777777" w:rsidR="00957290" w:rsidRPr="00957290" w:rsidRDefault="00957290" w:rsidP="00957290">
      <w:r w:rsidRPr="00957290">
        <w:t>編碼器</w:t>
      </w:r>
      <w:r w:rsidRPr="00957290">
        <w:t>e</w:t>
      </w:r>
      <w:r w:rsidRPr="00957290">
        <w:t>和前置預測模型（在我們的情況下，兩個估計器</w:t>
      </w:r>
      <w:proofErr w:type="spellStart"/>
      <w:r w:rsidRPr="00957290">
        <w:t>sm</w:t>
      </w:r>
      <w:proofErr w:type="spellEnd"/>
      <w:r w:rsidRPr="00957290">
        <w:t>和</w:t>
      </w:r>
      <w:proofErr w:type="spellStart"/>
      <w:r w:rsidRPr="00957290">
        <w:t>sr</w:t>
      </w:r>
      <w:proofErr w:type="spellEnd"/>
      <w:r w:rsidRPr="00957290">
        <w:t>）在以下優化問題中聯合訓練：</w:t>
      </w:r>
    </w:p>
    <w:p w14:paraId="56771186" w14:textId="77777777" w:rsidR="00957290" w:rsidRPr="00957290" w:rsidRDefault="00957290" w:rsidP="00957290">
      <w:pPr>
        <w:rPr>
          <w:lang w:val="pt-BR"/>
        </w:rPr>
      </w:pPr>
      <w:r w:rsidRPr="00957290">
        <w:rPr>
          <w:lang w:val="pt-BR"/>
        </w:rPr>
        <w:t>min_(</w:t>
      </w:r>
      <w:proofErr w:type="spellStart"/>
      <w:proofErr w:type="gramStart"/>
      <w:r w:rsidRPr="00957290">
        <w:rPr>
          <w:lang w:val="pt-BR"/>
        </w:rPr>
        <w:t>e,sm</w:t>
      </w:r>
      <w:proofErr w:type="gramEnd"/>
      <w:r w:rsidRPr="00957290">
        <w:rPr>
          <w:lang w:val="pt-BR"/>
        </w:rPr>
        <w:t>,sr</w:t>
      </w:r>
      <w:proofErr w:type="spellEnd"/>
      <w:r w:rsidRPr="00957290">
        <w:rPr>
          <w:lang w:val="pt-BR"/>
        </w:rPr>
        <w:t xml:space="preserve">) </w:t>
      </w:r>
      <w:proofErr w:type="spellStart"/>
      <w:r w:rsidRPr="00957290">
        <w:rPr>
          <w:lang w:val="pt-BR"/>
        </w:rPr>
        <w:t>E_x</w:t>
      </w:r>
      <w:del w:id="1" w:author="Unknown">
        <w:r w:rsidRPr="00957290">
          <w:rPr>
            <w:lang w:val="pt-BR"/>
          </w:rPr>
          <w:delText>pX,m</w:delText>
        </w:r>
      </w:del>
      <w:r w:rsidRPr="00957290">
        <w:rPr>
          <w:lang w:val="pt-BR"/>
        </w:rPr>
        <w:t>pm,x</w:t>
      </w:r>
      <w:proofErr w:type="spellEnd"/>
      <w:r w:rsidRPr="00957290">
        <w:rPr>
          <w:lang w:val="pt-BR"/>
        </w:rPr>
        <w:t>̃~</w:t>
      </w:r>
      <w:proofErr w:type="spellStart"/>
      <w:r w:rsidRPr="00957290">
        <w:rPr>
          <w:lang w:val="pt-BR"/>
        </w:rPr>
        <w:t>gm</w:t>
      </w:r>
      <w:proofErr w:type="spellEnd"/>
      <w:r w:rsidRPr="00957290">
        <w:rPr>
          <w:lang w:val="pt-BR"/>
        </w:rPr>
        <w:t>(</w:t>
      </w:r>
      <w:proofErr w:type="spellStart"/>
      <w:r w:rsidRPr="00957290">
        <w:rPr>
          <w:lang w:val="pt-BR"/>
        </w:rPr>
        <w:t>x,m</w:t>
      </w:r>
      <w:proofErr w:type="spellEnd"/>
      <w:r w:rsidRPr="00957290">
        <w:rPr>
          <w:lang w:val="pt-BR"/>
        </w:rPr>
        <w:t>)[</w:t>
      </w:r>
      <w:proofErr w:type="spellStart"/>
      <w:r w:rsidRPr="00957290">
        <w:rPr>
          <w:lang w:val="pt-BR"/>
        </w:rPr>
        <w:t>lm</w:t>
      </w:r>
      <w:proofErr w:type="spellEnd"/>
      <w:r w:rsidRPr="00957290">
        <w:rPr>
          <w:lang w:val="pt-BR"/>
        </w:rPr>
        <w:t xml:space="preserve">(m, m̂) + </w:t>
      </w:r>
      <w:r w:rsidRPr="00957290">
        <w:t>α</w:t>
      </w:r>
      <w:r w:rsidRPr="00957290">
        <w:rPr>
          <w:lang w:val="pt-BR"/>
        </w:rPr>
        <w:t xml:space="preserve"> · </w:t>
      </w:r>
      <w:proofErr w:type="spellStart"/>
      <w:r w:rsidRPr="00957290">
        <w:rPr>
          <w:lang w:val="pt-BR"/>
        </w:rPr>
        <w:t>lr</w:t>
      </w:r>
      <w:proofErr w:type="spellEnd"/>
      <w:r w:rsidRPr="00957290">
        <w:rPr>
          <w:lang w:val="pt-BR"/>
        </w:rPr>
        <w:t>(x, x̂)]</w:t>
      </w:r>
    </w:p>
    <w:p w14:paraId="30E8227D" w14:textId="77777777" w:rsidR="00957290" w:rsidRPr="00957290" w:rsidRDefault="00957290" w:rsidP="00957290">
      <w:r w:rsidRPr="00957290">
        <w:t>其中</w:t>
      </w:r>
      <w:r w:rsidRPr="00957290">
        <w:rPr>
          <w:lang w:val="pt-BR"/>
        </w:rPr>
        <w:t>m̂ = (</w:t>
      </w:r>
      <w:proofErr w:type="spellStart"/>
      <w:r w:rsidRPr="00957290">
        <w:rPr>
          <w:lang w:val="pt-BR"/>
        </w:rPr>
        <w:t>sm</w:t>
      </w:r>
      <w:proofErr w:type="spellEnd"/>
      <w:r w:rsidRPr="00957290">
        <w:rPr>
          <w:lang w:val="pt-BR"/>
        </w:rPr>
        <w:t xml:space="preserve"> </w:t>
      </w:r>
      <w:r w:rsidRPr="00957290">
        <w:rPr>
          <w:rFonts w:ascii="Cambria Math" w:hAnsi="Cambria Math" w:cs="Cambria Math"/>
          <w:lang w:val="pt-BR"/>
        </w:rPr>
        <w:t>∘</w:t>
      </w:r>
      <w:r w:rsidRPr="00957290">
        <w:rPr>
          <w:lang w:val="pt-BR"/>
        </w:rPr>
        <w:t xml:space="preserve"> e)(x̃)</w:t>
      </w:r>
      <w:r w:rsidRPr="00957290">
        <w:t>和</w:t>
      </w:r>
      <w:r w:rsidRPr="00957290">
        <w:rPr>
          <w:lang w:val="pt-BR"/>
        </w:rPr>
        <w:t>x̂ = (</w:t>
      </w:r>
      <w:proofErr w:type="spellStart"/>
      <w:r w:rsidRPr="00957290">
        <w:rPr>
          <w:lang w:val="pt-BR"/>
        </w:rPr>
        <w:t>sr</w:t>
      </w:r>
      <w:proofErr w:type="spellEnd"/>
      <w:r w:rsidRPr="00957290">
        <w:rPr>
          <w:lang w:val="pt-BR"/>
        </w:rPr>
        <w:t xml:space="preserve"> </w:t>
      </w:r>
      <w:r w:rsidRPr="00957290">
        <w:rPr>
          <w:rFonts w:ascii="Cambria Math" w:hAnsi="Cambria Math" w:cs="Cambria Math"/>
          <w:lang w:val="pt-BR"/>
        </w:rPr>
        <w:t>∘</w:t>
      </w:r>
      <w:r w:rsidRPr="00957290">
        <w:rPr>
          <w:lang w:val="pt-BR"/>
        </w:rPr>
        <w:t xml:space="preserve"> e)(x̃)</w:t>
      </w:r>
      <w:r w:rsidRPr="00957290">
        <w:t>。第一個損失函數</w:t>
      </w:r>
      <w:proofErr w:type="spellStart"/>
      <w:r w:rsidRPr="00957290">
        <w:t>lm</w:t>
      </w:r>
      <w:proofErr w:type="spellEnd"/>
      <w:proofErr w:type="gramStart"/>
      <w:r w:rsidRPr="00957290">
        <w:t>是掩碼</w:t>
      </w:r>
      <w:proofErr w:type="gramEnd"/>
      <w:r w:rsidRPr="00957290">
        <w:t>向量每</w:t>
      </w:r>
      <w:proofErr w:type="gramStart"/>
      <w:r w:rsidRPr="00957290">
        <w:t>個</w:t>
      </w:r>
      <w:proofErr w:type="gramEnd"/>
      <w:r w:rsidRPr="00957290">
        <w:t>維度的二元交叉</w:t>
      </w:r>
      <w:proofErr w:type="gramStart"/>
      <w:r w:rsidRPr="00957290">
        <w:t>熵</w:t>
      </w:r>
      <w:proofErr w:type="gramEnd"/>
      <w:r w:rsidRPr="00957290">
        <w:t>損失之</w:t>
      </w:r>
      <w:proofErr w:type="gramStart"/>
      <w:r w:rsidRPr="00957290">
        <w:t>和</w:t>
      </w:r>
      <w:proofErr w:type="gramEnd"/>
      <w:r w:rsidRPr="00957290">
        <w:t>：</w:t>
      </w:r>
    </w:p>
    <w:p w14:paraId="547FE2F6" w14:textId="77777777" w:rsidR="00957290" w:rsidRPr="00957290" w:rsidRDefault="00957290" w:rsidP="00957290">
      <w:proofErr w:type="spellStart"/>
      <w:proofErr w:type="gramStart"/>
      <w:r w:rsidRPr="00957290">
        <w:t>lm</w:t>
      </w:r>
      <w:proofErr w:type="spellEnd"/>
      <w:r w:rsidRPr="00957290">
        <w:t>(</w:t>
      </w:r>
      <w:proofErr w:type="gramEnd"/>
      <w:r w:rsidRPr="00957290">
        <w:t>m, m̂) = -(1/d) ∑^d_(j=1) [</w:t>
      </w:r>
      <w:proofErr w:type="spellStart"/>
      <w:r w:rsidRPr="00957290">
        <w:t>mj</w:t>
      </w:r>
      <w:proofErr w:type="spellEnd"/>
      <w:r w:rsidRPr="00957290">
        <w:t xml:space="preserve"> log((</w:t>
      </w:r>
      <w:proofErr w:type="spellStart"/>
      <w:r w:rsidRPr="00957290">
        <w:t>sm</w:t>
      </w:r>
      <w:proofErr w:type="spellEnd"/>
      <w:r w:rsidRPr="00957290">
        <w:t xml:space="preserve"> </w:t>
      </w:r>
      <w:r w:rsidRPr="00957290">
        <w:rPr>
          <w:rFonts w:ascii="Cambria Math" w:hAnsi="Cambria Math" w:cs="Cambria Math"/>
        </w:rPr>
        <w:t>∘</w:t>
      </w:r>
      <w:r w:rsidRPr="00957290">
        <w:t xml:space="preserve"> e)j(x̃)) + (1 - </w:t>
      </w:r>
      <w:proofErr w:type="spellStart"/>
      <w:r w:rsidRPr="00957290">
        <w:t>mj</w:t>
      </w:r>
      <w:proofErr w:type="spellEnd"/>
      <w:r w:rsidRPr="00957290">
        <w:t>) log(1 - (</w:t>
      </w:r>
      <w:proofErr w:type="spellStart"/>
      <w:r w:rsidRPr="00957290">
        <w:t>sm</w:t>
      </w:r>
      <w:proofErr w:type="spellEnd"/>
      <w:r w:rsidRPr="00957290">
        <w:t xml:space="preserve"> </w:t>
      </w:r>
      <w:r w:rsidRPr="00957290">
        <w:rPr>
          <w:rFonts w:ascii="Cambria Math" w:hAnsi="Cambria Math" w:cs="Cambria Math"/>
        </w:rPr>
        <w:t>∘</w:t>
      </w:r>
      <w:r w:rsidRPr="00957290">
        <w:t xml:space="preserve"> e)j(x̃))]</w:t>
      </w:r>
    </w:p>
    <w:p w14:paraId="4932D122" w14:textId="77777777" w:rsidR="00957290" w:rsidRPr="00957290" w:rsidRDefault="00957290" w:rsidP="00957290">
      <w:r w:rsidRPr="00957290">
        <w:t>第二</w:t>
      </w:r>
      <w:proofErr w:type="gramStart"/>
      <w:r w:rsidRPr="00957290">
        <w:t>個</w:t>
      </w:r>
      <w:proofErr w:type="gramEnd"/>
      <w:r w:rsidRPr="00957290">
        <w:t>損失函數</w:t>
      </w:r>
      <w:proofErr w:type="spellStart"/>
      <w:r w:rsidRPr="00957290">
        <w:t>lr</w:t>
      </w:r>
      <w:proofErr w:type="spellEnd"/>
      <w:r w:rsidRPr="00957290">
        <w:t>是重建損失：</w:t>
      </w:r>
    </w:p>
    <w:p w14:paraId="3D8DD00E" w14:textId="77777777" w:rsidR="00957290" w:rsidRPr="00957290" w:rsidRDefault="00957290" w:rsidP="00957290">
      <w:pPr>
        <w:rPr>
          <w:lang w:val="pt-BR"/>
        </w:rPr>
      </w:pPr>
      <w:proofErr w:type="spellStart"/>
      <w:proofErr w:type="gramStart"/>
      <w:r w:rsidRPr="00957290">
        <w:rPr>
          <w:lang w:val="pt-BR"/>
        </w:rPr>
        <w:t>lr</w:t>
      </w:r>
      <w:proofErr w:type="spellEnd"/>
      <w:r w:rsidRPr="00957290">
        <w:rPr>
          <w:lang w:val="pt-BR"/>
        </w:rPr>
        <w:t>(</w:t>
      </w:r>
      <w:proofErr w:type="gramEnd"/>
      <w:r w:rsidRPr="00957290">
        <w:rPr>
          <w:lang w:val="pt-BR"/>
        </w:rPr>
        <w:t>x, x̂) = (1/d) ∑^d_(j=1) (</w:t>
      </w:r>
      <w:proofErr w:type="spellStart"/>
      <w:r w:rsidRPr="00957290">
        <w:rPr>
          <w:lang w:val="pt-BR"/>
        </w:rPr>
        <w:t>xj</w:t>
      </w:r>
      <w:proofErr w:type="spellEnd"/>
      <w:r w:rsidRPr="00957290">
        <w:rPr>
          <w:lang w:val="pt-BR"/>
        </w:rPr>
        <w:t xml:space="preserve"> - (</w:t>
      </w:r>
      <w:proofErr w:type="spellStart"/>
      <w:r w:rsidRPr="00957290">
        <w:rPr>
          <w:lang w:val="pt-BR"/>
        </w:rPr>
        <w:t>sr</w:t>
      </w:r>
      <w:proofErr w:type="spellEnd"/>
      <w:r w:rsidRPr="00957290">
        <w:rPr>
          <w:lang w:val="pt-BR"/>
        </w:rPr>
        <w:t xml:space="preserve"> </w:t>
      </w:r>
      <w:r w:rsidRPr="00957290">
        <w:rPr>
          <w:rFonts w:ascii="Cambria Math" w:hAnsi="Cambria Math" w:cs="Cambria Math"/>
          <w:lang w:val="pt-BR"/>
        </w:rPr>
        <w:t>∘</w:t>
      </w:r>
      <w:r w:rsidRPr="00957290">
        <w:rPr>
          <w:lang w:val="pt-BR"/>
        </w:rPr>
        <w:t xml:space="preserve"> e)j(x̃))^2</w:t>
      </w:r>
    </w:p>
    <w:p w14:paraId="0473869A" w14:textId="77777777" w:rsidR="00957290" w:rsidRPr="00957290" w:rsidRDefault="00957290" w:rsidP="00957290">
      <w:r w:rsidRPr="00957290">
        <w:t>α</w:t>
      </w:r>
      <w:r w:rsidRPr="00957290">
        <w:t>調整這兩</w:t>
      </w:r>
      <w:proofErr w:type="gramStart"/>
      <w:r w:rsidRPr="00957290">
        <w:t>個</w:t>
      </w:r>
      <w:proofErr w:type="gramEnd"/>
      <w:r w:rsidRPr="00957290">
        <w:t>損失之間的權衡。對於</w:t>
      </w:r>
      <w:proofErr w:type="gramStart"/>
      <w:r w:rsidRPr="00957290">
        <w:t>分類變量</w:t>
      </w:r>
      <w:proofErr w:type="gramEnd"/>
      <w:r w:rsidRPr="00957290">
        <w:t>，作者將方程式</w:t>
      </w:r>
      <w:r w:rsidRPr="00957290">
        <w:t>6</w:t>
      </w:r>
      <w:r w:rsidRPr="00957290">
        <w:t>修改為交叉</w:t>
      </w:r>
      <w:proofErr w:type="gramStart"/>
      <w:r w:rsidRPr="00957290">
        <w:t>熵</w:t>
      </w:r>
      <w:proofErr w:type="gramEnd"/>
      <w:r w:rsidRPr="00957290">
        <w:t>損失。</w:t>
      </w:r>
    </w:p>
    <w:p w14:paraId="5EFF696E" w14:textId="77777777" w:rsidR="00957290" w:rsidRPr="00957290" w:rsidRDefault="00957290" w:rsidP="00957290">
      <w:r w:rsidRPr="00957290">
        <w:rPr>
          <w:b/>
          <w:bCs/>
        </w:rPr>
        <w:t>編碼器學到了什麼？</w:t>
      </w:r>
      <w:r w:rsidRPr="00957290">
        <w:t xml:space="preserve"> </w:t>
      </w:r>
      <w:r w:rsidRPr="00957290">
        <w:t>這兩</w:t>
      </w:r>
      <w:proofErr w:type="gramStart"/>
      <w:r w:rsidRPr="00957290">
        <w:t>個</w:t>
      </w:r>
      <w:proofErr w:type="gramEnd"/>
      <w:r w:rsidRPr="00957290">
        <w:t>損失函數共享編碼器</w:t>
      </w:r>
      <w:r w:rsidRPr="00957290">
        <w:t>e</w:t>
      </w:r>
      <w:r w:rsidRPr="00957290">
        <w:t>。它是我們在下游任務中將利用的唯一部分。為了理解編碼器如何有利於這些下游任務，我們考慮編碼器必須能夠做什麼來解決我們的前置任務。作者做出以下直觀觀察：對於</w:t>
      </w:r>
      <w:r w:rsidRPr="00957290">
        <w:t>e</w:t>
      </w:r>
      <w:r w:rsidRPr="00957290">
        <w:t>來說，捕捉</w:t>
      </w:r>
      <w:r w:rsidRPr="00957290">
        <w:t>x</w:t>
      </w:r>
      <w:r w:rsidRPr="00957290">
        <w:t>的特徵之間的相關性並輸出一些能夠恢復</w:t>
      </w:r>
      <w:r w:rsidRPr="00957290">
        <w:t>x</w:t>
      </w:r>
      <w:r w:rsidRPr="00957290">
        <w:t>的潛在表示</w:t>
      </w:r>
      <w:r w:rsidRPr="00957290">
        <w:t>z</w:t>
      </w:r>
      <w:r w:rsidRPr="00957290">
        <w:t>是很重要的。在這種情況下，</w:t>
      </w:r>
      <w:proofErr w:type="spellStart"/>
      <w:r w:rsidRPr="00957290">
        <w:t>sm</w:t>
      </w:r>
      <w:proofErr w:type="spellEnd"/>
      <w:r w:rsidRPr="00957290">
        <w:t>可以從特徵值之間的不一致性</w:t>
      </w:r>
      <w:proofErr w:type="gramStart"/>
      <w:r w:rsidRPr="00957290">
        <w:t>識別掩碼</w:t>
      </w:r>
      <w:proofErr w:type="gramEnd"/>
      <w:r w:rsidRPr="00957290">
        <w:t>特徵，而</w:t>
      </w:r>
      <w:proofErr w:type="spellStart"/>
      <w:r w:rsidRPr="00957290">
        <w:t>sr</w:t>
      </w:r>
      <w:proofErr w:type="spellEnd"/>
      <w:r w:rsidRPr="00957290">
        <w:t>可以通過從相關的</w:t>
      </w:r>
      <w:proofErr w:type="gramStart"/>
      <w:r w:rsidRPr="00957290">
        <w:t>非掩碼</w:t>
      </w:r>
      <w:proofErr w:type="gramEnd"/>
      <w:r w:rsidRPr="00957290">
        <w:t>特徵學習來</w:t>
      </w:r>
      <w:proofErr w:type="gramStart"/>
      <w:r w:rsidRPr="00957290">
        <w:t>填充掩碼特徵</w:t>
      </w:r>
      <w:proofErr w:type="gramEnd"/>
      <w:r w:rsidRPr="00957290">
        <w:t>。例如，如果一個特徵的值與其相關特徵相差很大，這個特徵可能</w:t>
      </w:r>
      <w:proofErr w:type="gramStart"/>
      <w:r w:rsidRPr="00957290">
        <w:t>被掩碼</w:t>
      </w:r>
      <w:proofErr w:type="gramEnd"/>
      <w:r w:rsidRPr="00957290">
        <w:t>和損壞了。作者注意到，在其他自監督學習框架中也學習了相關性，例如旋轉圖像中的空間相關性和未來與過去詞之間的自相關性。作者的框架在學習表格數據相關性方面是新穎的，這些相關性結構比圖像或語言中的相關性結構不那麼明顯。無論對象類型如何（例如，語言、圖像或表格數據），捕捉對象不同部分之間相關性的學習表示，對各種下游任務</w:t>
      </w:r>
      <w:proofErr w:type="gramStart"/>
      <w:r w:rsidRPr="00957290">
        <w:t>來說都是</w:t>
      </w:r>
      <w:proofErr w:type="gramEnd"/>
      <w:r w:rsidRPr="00957290">
        <w:t>有信息的輸入。</w:t>
      </w:r>
    </w:p>
    <w:p w14:paraId="077C969A" w14:textId="77777777" w:rsidR="00957290" w:rsidRPr="00957290" w:rsidRDefault="00957290" w:rsidP="00957290">
      <w:pPr>
        <w:rPr>
          <w:b/>
          <w:bCs/>
        </w:rPr>
      </w:pPr>
      <w:r w:rsidRPr="00957290">
        <w:rPr>
          <w:b/>
          <w:bCs/>
        </w:rPr>
        <w:t xml:space="preserve">4.2 </w:t>
      </w:r>
      <w:r w:rsidRPr="00957290">
        <w:rPr>
          <w:b/>
          <w:bCs/>
        </w:rPr>
        <w:t>表格數據的半監督學習</w:t>
      </w:r>
    </w:p>
    <w:p w14:paraId="51AA4C2A" w14:textId="77777777" w:rsidR="00957290" w:rsidRPr="00957290" w:rsidRDefault="00957290" w:rsidP="00957290">
      <w:r w:rsidRPr="00957290">
        <w:lastRenderedPageBreak/>
        <w:t>現在作者展示了如何在半監督學習中使用上一小節中的編碼器函數</w:t>
      </w:r>
      <w:r w:rsidRPr="00957290">
        <w:t>e</w:t>
      </w:r>
      <w:r w:rsidRPr="00957290">
        <w:t>。他們的半監督學習框架遵循第</w:t>
      </w:r>
      <w:r w:rsidRPr="00957290">
        <w:t>3</w:t>
      </w:r>
      <w:r w:rsidRPr="00957290">
        <w:t>節所給的結構。令</w:t>
      </w:r>
      <w:proofErr w:type="spellStart"/>
      <w:r w:rsidRPr="00957290">
        <w:t>fe</w:t>
      </w:r>
      <w:proofErr w:type="spellEnd"/>
      <w:r w:rsidRPr="00957290">
        <w:t xml:space="preserve"> = f </w:t>
      </w:r>
      <w:r w:rsidRPr="00957290">
        <w:rPr>
          <w:rFonts w:ascii="Cambria Math" w:hAnsi="Cambria Math" w:cs="Cambria Math"/>
        </w:rPr>
        <w:t>∘</w:t>
      </w:r>
      <w:r w:rsidRPr="00957290">
        <w:t xml:space="preserve"> e</w:t>
      </w:r>
      <w:r w:rsidRPr="00957290">
        <w:t>且</w:t>
      </w:r>
      <w:r w:rsidRPr="00957290">
        <w:t xml:space="preserve">ŷ = </w:t>
      </w:r>
      <w:proofErr w:type="spellStart"/>
      <w:r w:rsidRPr="00957290">
        <w:t>fe</w:t>
      </w:r>
      <w:proofErr w:type="spellEnd"/>
      <w:r w:rsidRPr="00957290">
        <w:t>(x)</w:t>
      </w:r>
      <w:r w:rsidRPr="00957290">
        <w:t>。作者通過最小化目標函數來訓練預測模型</w:t>
      </w:r>
      <w:r w:rsidRPr="00957290">
        <w:t>f</w:t>
      </w:r>
      <w:r w:rsidRPr="00957290">
        <w:t>：</w:t>
      </w:r>
    </w:p>
    <w:p w14:paraId="0D38C645" w14:textId="77777777" w:rsidR="00957290" w:rsidRPr="00957290" w:rsidRDefault="00957290" w:rsidP="00957290">
      <w:proofErr w:type="spellStart"/>
      <w:r w:rsidRPr="00957290">
        <w:t>L_final</w:t>
      </w:r>
      <w:proofErr w:type="spellEnd"/>
      <w:r w:rsidRPr="00957290">
        <w:t xml:space="preserve"> = L_s + β · </w:t>
      </w:r>
      <w:proofErr w:type="spellStart"/>
      <w:r w:rsidRPr="00957290">
        <w:t>L_u</w:t>
      </w:r>
      <w:proofErr w:type="spellEnd"/>
    </w:p>
    <w:p w14:paraId="561B04D4" w14:textId="77777777" w:rsidR="00957290" w:rsidRPr="00957290" w:rsidRDefault="00957290" w:rsidP="00957290">
      <w:r w:rsidRPr="00957290">
        <w:t>監督損失</w:t>
      </w:r>
      <w:r w:rsidRPr="00957290">
        <w:t>L_s</w:t>
      </w:r>
      <w:r w:rsidRPr="00957290">
        <w:t>由以下公式給出：</w:t>
      </w:r>
    </w:p>
    <w:p w14:paraId="659528F5" w14:textId="77777777" w:rsidR="00957290" w:rsidRPr="00957290" w:rsidRDefault="00957290" w:rsidP="00957290">
      <w:pPr>
        <w:rPr>
          <w:lang w:val="es-ES"/>
        </w:rPr>
      </w:pPr>
      <w:proofErr w:type="spellStart"/>
      <w:r w:rsidRPr="00957290">
        <w:rPr>
          <w:lang w:val="es-ES"/>
        </w:rPr>
        <w:t>L_s</w:t>
      </w:r>
      <w:proofErr w:type="spellEnd"/>
      <w:r w:rsidRPr="00957290">
        <w:rPr>
          <w:lang w:val="es-ES"/>
        </w:rPr>
        <w:t xml:space="preserve"> = E_(</w:t>
      </w:r>
      <w:proofErr w:type="spellStart"/>
      <w:proofErr w:type="gramStart"/>
      <w:r w:rsidRPr="00957290">
        <w:rPr>
          <w:lang w:val="es-ES"/>
        </w:rPr>
        <w:t>x,y</w:t>
      </w:r>
      <w:proofErr w:type="spellEnd"/>
      <w:proofErr w:type="gramEnd"/>
      <w:r w:rsidRPr="00957290">
        <w:rPr>
          <w:lang w:val="es-ES"/>
        </w:rPr>
        <w:t>)~</w:t>
      </w:r>
      <w:proofErr w:type="spellStart"/>
      <w:r w:rsidRPr="00957290">
        <w:rPr>
          <w:lang w:val="es-ES"/>
        </w:rPr>
        <w:t>pXY</w:t>
      </w:r>
      <w:proofErr w:type="spellEnd"/>
      <w:r w:rsidRPr="00957290">
        <w:rPr>
          <w:lang w:val="es-ES"/>
        </w:rPr>
        <w:t>[</w:t>
      </w:r>
      <w:proofErr w:type="spellStart"/>
      <w:r w:rsidRPr="00957290">
        <w:rPr>
          <w:lang w:val="es-ES"/>
        </w:rPr>
        <w:t>ls</w:t>
      </w:r>
      <w:proofErr w:type="spellEnd"/>
      <w:r w:rsidRPr="00957290">
        <w:rPr>
          <w:lang w:val="es-ES"/>
        </w:rPr>
        <w:t>(y, fe(x))]</w:t>
      </w:r>
    </w:p>
    <w:p w14:paraId="26512715" w14:textId="77777777" w:rsidR="00957290" w:rsidRPr="00957290" w:rsidRDefault="00957290" w:rsidP="00957290">
      <w:r w:rsidRPr="00957290">
        <w:t>其中</w:t>
      </w:r>
      <w:r w:rsidRPr="00957290">
        <w:t>ls</w:t>
      </w:r>
      <w:r w:rsidRPr="00957290">
        <w:t>是標準監督損失函數，例如回歸</w:t>
      </w:r>
      <w:proofErr w:type="gramStart"/>
      <w:r w:rsidRPr="00957290">
        <w:t>的均方誤差</w:t>
      </w:r>
      <w:proofErr w:type="gramEnd"/>
      <w:r w:rsidRPr="00957290">
        <w:t>或分類的分類交叉熵。非監督（一致性）損失</w:t>
      </w:r>
      <w:proofErr w:type="spellStart"/>
      <w:r w:rsidRPr="00957290">
        <w:t>L_u</w:t>
      </w:r>
      <w:proofErr w:type="spellEnd"/>
      <w:r w:rsidRPr="00957290">
        <w:t>定義在原始樣本</w:t>
      </w:r>
      <w:r w:rsidRPr="00957290">
        <w:t>(x)</w:t>
      </w:r>
      <w:r w:rsidRPr="00957290">
        <w:t>與從受</w:t>
      </w:r>
      <w:proofErr w:type="gramStart"/>
      <w:r w:rsidRPr="00957290">
        <w:t>損和掩碼</w:t>
      </w:r>
      <w:proofErr w:type="gramEnd"/>
      <w:r w:rsidRPr="00957290">
        <w:t>樣本</w:t>
      </w:r>
      <w:r w:rsidRPr="00957290">
        <w:t>(x̃)</w:t>
      </w:r>
      <w:r w:rsidRPr="00957290">
        <w:t>重建的樣本之間：</w:t>
      </w:r>
    </w:p>
    <w:p w14:paraId="12550F92" w14:textId="77777777" w:rsidR="00957290" w:rsidRPr="00957290" w:rsidRDefault="00957290" w:rsidP="00957290">
      <w:pPr>
        <w:rPr>
          <w:lang w:val="pt-BR"/>
        </w:rPr>
      </w:pPr>
      <w:proofErr w:type="spellStart"/>
      <w:r w:rsidRPr="00957290">
        <w:rPr>
          <w:lang w:val="pt-BR"/>
        </w:rPr>
        <w:t>L_u</w:t>
      </w:r>
      <w:proofErr w:type="spellEnd"/>
      <w:r w:rsidRPr="00957290">
        <w:rPr>
          <w:lang w:val="pt-BR"/>
        </w:rPr>
        <w:t xml:space="preserve"> = </w:t>
      </w:r>
      <w:proofErr w:type="spellStart"/>
      <w:r w:rsidRPr="00957290">
        <w:rPr>
          <w:lang w:val="pt-BR"/>
        </w:rPr>
        <w:t>E_x</w:t>
      </w:r>
      <w:del w:id="2" w:author="Unknown">
        <w:r w:rsidRPr="00957290">
          <w:rPr>
            <w:lang w:val="pt-BR"/>
          </w:rPr>
          <w:delText>pX,m</w:delText>
        </w:r>
      </w:del>
      <w:proofErr w:type="gramStart"/>
      <w:r w:rsidRPr="00957290">
        <w:rPr>
          <w:lang w:val="pt-BR"/>
        </w:rPr>
        <w:t>pm,x</w:t>
      </w:r>
      <w:proofErr w:type="spellEnd"/>
      <w:r w:rsidRPr="00957290">
        <w:rPr>
          <w:lang w:val="pt-BR"/>
        </w:rPr>
        <w:t>̃</w:t>
      </w:r>
      <w:proofErr w:type="gramEnd"/>
      <w:r w:rsidRPr="00957290">
        <w:rPr>
          <w:lang w:val="pt-BR"/>
        </w:rPr>
        <w:t>~</w:t>
      </w:r>
      <w:proofErr w:type="spellStart"/>
      <w:r w:rsidRPr="00957290">
        <w:rPr>
          <w:lang w:val="pt-BR"/>
        </w:rPr>
        <w:t>gm</w:t>
      </w:r>
      <w:proofErr w:type="spellEnd"/>
      <w:r w:rsidRPr="00957290">
        <w:rPr>
          <w:lang w:val="pt-BR"/>
        </w:rPr>
        <w:t>(</w:t>
      </w:r>
      <w:proofErr w:type="spellStart"/>
      <w:r w:rsidRPr="00957290">
        <w:rPr>
          <w:lang w:val="pt-BR"/>
        </w:rPr>
        <w:t>x,m</w:t>
      </w:r>
      <w:proofErr w:type="spellEnd"/>
      <w:r w:rsidRPr="00957290">
        <w:rPr>
          <w:lang w:val="pt-BR"/>
        </w:rPr>
        <w:t>)[(</w:t>
      </w:r>
      <w:proofErr w:type="spellStart"/>
      <w:r w:rsidRPr="00957290">
        <w:rPr>
          <w:lang w:val="pt-BR"/>
        </w:rPr>
        <w:t>fe</w:t>
      </w:r>
      <w:proofErr w:type="spellEnd"/>
      <w:r w:rsidRPr="00957290">
        <w:rPr>
          <w:lang w:val="pt-BR"/>
        </w:rPr>
        <w:t xml:space="preserve">(x̃) - </w:t>
      </w:r>
      <w:proofErr w:type="spellStart"/>
      <w:r w:rsidRPr="00957290">
        <w:rPr>
          <w:lang w:val="pt-BR"/>
        </w:rPr>
        <w:t>fe</w:t>
      </w:r>
      <w:proofErr w:type="spellEnd"/>
      <w:r w:rsidRPr="00957290">
        <w:rPr>
          <w:lang w:val="pt-BR"/>
        </w:rPr>
        <w:t>(x))^2]</w:t>
      </w:r>
    </w:p>
    <w:p w14:paraId="64431DB1" w14:textId="77777777" w:rsidR="00957290" w:rsidRPr="00957290" w:rsidRDefault="00957290" w:rsidP="00957290">
      <w:r w:rsidRPr="00957290">
        <w:t>作者的一致性損失受到一致性正</w:t>
      </w:r>
      <w:proofErr w:type="gramStart"/>
      <w:r w:rsidRPr="00957290">
        <w:t>則化器</w:t>
      </w:r>
      <w:proofErr w:type="gramEnd"/>
      <w:r w:rsidRPr="00957290">
        <w:t>思想的啟發：鼓勵預測模型</w:t>
      </w:r>
      <w:r w:rsidRPr="00957290">
        <w:t>f</w:t>
      </w:r>
      <w:r w:rsidRPr="00957290">
        <w:t>在其輸入被擾動時返回相似的輸出分佈。然而，在作者的框架中，擾動是通過自監督框架學習的，而在之前的工作中，擾動是來自手動選擇的分佈，如旋轉。</w:t>
      </w:r>
    </w:p>
    <w:p w14:paraId="7DD6FE57" w14:textId="77777777" w:rsidR="00957290" w:rsidRPr="00957290" w:rsidRDefault="00957290" w:rsidP="00957290">
      <w:r w:rsidRPr="00957290">
        <w:t>對於固定樣本</w:t>
      </w:r>
      <w:r w:rsidRPr="00957290">
        <w:t>x</w:t>
      </w:r>
      <w:r w:rsidRPr="00957290">
        <w:t>，方程</w:t>
      </w:r>
      <w:r w:rsidRPr="00957290">
        <w:t>(9)</w:t>
      </w:r>
      <w:r w:rsidRPr="00957290">
        <w:t>中的內部期望是相對於</w:t>
      </w:r>
      <w:r w:rsidRPr="00957290">
        <w:t>pm</w:t>
      </w:r>
      <w:r w:rsidRPr="00957290">
        <w:t>和</w:t>
      </w:r>
      <w:r w:rsidRPr="00957290">
        <w:t>gm(x, m)</w:t>
      </w:r>
      <w:r w:rsidRPr="00957290">
        <w:t>取的，可以解釋為受</w:t>
      </w:r>
      <w:proofErr w:type="gramStart"/>
      <w:r w:rsidRPr="00957290">
        <w:t>損和掩碼</w:t>
      </w:r>
      <w:proofErr w:type="gramEnd"/>
      <w:r w:rsidRPr="00957290">
        <w:t>樣本預測</w:t>
      </w:r>
      <w:proofErr w:type="gramStart"/>
      <w:r w:rsidRPr="00957290">
        <w:t>的方差</w:t>
      </w:r>
      <w:proofErr w:type="gramEnd"/>
      <w:r w:rsidRPr="00957290">
        <w:t>。</w:t>
      </w:r>
      <w:r w:rsidRPr="00957290">
        <w:t>β</w:t>
      </w:r>
      <w:r w:rsidRPr="00957290">
        <w:t>是另一個超參數，用於調整監督損失</w:t>
      </w:r>
      <w:r w:rsidRPr="00957290">
        <w:t>L_s</w:t>
      </w:r>
      <w:r w:rsidRPr="00957290">
        <w:t>和一致性損失</w:t>
      </w:r>
      <w:proofErr w:type="spellStart"/>
      <w:r w:rsidRPr="00957290">
        <w:t>L_u</w:t>
      </w:r>
      <w:proofErr w:type="spellEnd"/>
      <w:r w:rsidRPr="00957290">
        <w:t>。在訓練的每次迭代中，對於批次中的每</w:t>
      </w:r>
      <w:proofErr w:type="gramStart"/>
      <w:r w:rsidRPr="00957290">
        <w:t>個</w:t>
      </w:r>
      <w:proofErr w:type="gramEnd"/>
      <w:r w:rsidRPr="00957290">
        <w:t>樣本</w:t>
      </w:r>
      <w:r w:rsidRPr="00957290">
        <w:t xml:space="preserve">x </w:t>
      </w:r>
      <w:r w:rsidRPr="00957290">
        <w:rPr>
          <w:rFonts w:ascii="Cambria Math" w:hAnsi="Cambria Math" w:cs="Cambria Math"/>
        </w:rPr>
        <w:t>∈</w:t>
      </w:r>
      <w:r w:rsidRPr="00957290">
        <w:t xml:space="preserve"> Du</w:t>
      </w:r>
      <w:r w:rsidRPr="00957290">
        <w:t>，作者通過重複方程</w:t>
      </w:r>
      <w:r w:rsidRPr="00957290">
        <w:t>(3)</w:t>
      </w:r>
      <w:r w:rsidRPr="00957290">
        <w:t>中的操作</w:t>
      </w:r>
      <w:r w:rsidRPr="00957290">
        <w:t>K</w:t>
      </w:r>
      <w:r w:rsidRPr="00957290">
        <w:t>次創建</w:t>
      </w:r>
      <w:r w:rsidRPr="00957290">
        <w:t>K</w:t>
      </w:r>
      <w:r w:rsidRPr="00957290">
        <w:t>個增強樣本</w:t>
      </w:r>
      <w:r w:rsidRPr="00957290">
        <w:t>x̃1, .</w:t>
      </w:r>
      <w:proofErr w:type="gramStart"/>
      <w:r w:rsidRPr="00957290">
        <w:t>..</w:t>
      </w:r>
      <w:proofErr w:type="gramEnd"/>
      <w:r w:rsidRPr="00957290">
        <w:t xml:space="preserve">, </w:t>
      </w:r>
      <w:proofErr w:type="spellStart"/>
      <w:r w:rsidRPr="00957290">
        <w:t>x̃K</w:t>
      </w:r>
      <w:proofErr w:type="spellEnd"/>
      <w:r w:rsidRPr="00957290">
        <w:t>。每次使用</w:t>
      </w:r>
      <w:r w:rsidRPr="00957290">
        <w:t>Du</w:t>
      </w:r>
      <w:r w:rsidRPr="00957290">
        <w:t>中的樣本</w:t>
      </w:r>
      <w:r w:rsidRPr="00957290">
        <w:t>x</w:t>
      </w:r>
      <w:r w:rsidRPr="00957290">
        <w:t>於批次時，作者都會重新創建這些增強樣本。</w:t>
      </w:r>
      <w:proofErr w:type="spellStart"/>
      <w:r w:rsidRPr="00957290">
        <w:t>L_u</w:t>
      </w:r>
      <w:proofErr w:type="spellEnd"/>
      <w:r w:rsidRPr="00957290">
        <w:t>的隨機近似由以下給出：</w:t>
      </w:r>
    </w:p>
    <w:p w14:paraId="3BE85727" w14:textId="77777777" w:rsidR="00957290" w:rsidRPr="00957290" w:rsidRDefault="00957290" w:rsidP="00957290">
      <w:proofErr w:type="spellStart"/>
      <w:r w:rsidRPr="00957290">
        <w:t>L̂_u</w:t>
      </w:r>
      <w:proofErr w:type="spellEnd"/>
      <w:r w:rsidRPr="00957290">
        <w:t xml:space="preserve"> = (1</w:t>
      </w:r>
      <w:proofErr w:type="gramStart"/>
      <w:r w:rsidRPr="00957290">
        <w:t>/(</w:t>
      </w:r>
      <w:proofErr w:type="spellStart"/>
      <w:proofErr w:type="gramEnd"/>
      <w:r w:rsidRPr="00957290">
        <w:t>N_b</w:t>
      </w:r>
      <w:proofErr w:type="spellEnd"/>
      <w:r w:rsidRPr="00957290">
        <w:t xml:space="preserve"> K)) ∑^(</w:t>
      </w:r>
      <w:proofErr w:type="spellStart"/>
      <w:r w:rsidRPr="00957290">
        <w:t>N_b</w:t>
      </w:r>
      <w:proofErr w:type="spellEnd"/>
      <w:r w:rsidRPr="00957290">
        <w:t>)</w:t>
      </w:r>
      <w:r w:rsidRPr="00957290">
        <w:rPr>
          <w:i/>
          <w:iCs/>
        </w:rPr>
        <w:t>(</w:t>
      </w:r>
      <w:proofErr w:type="spellStart"/>
      <w:r w:rsidRPr="00957290">
        <w:rPr>
          <w:i/>
          <w:iCs/>
        </w:rPr>
        <w:t>i</w:t>
      </w:r>
      <w:proofErr w:type="spellEnd"/>
      <w:r w:rsidRPr="00957290">
        <w:rPr>
          <w:i/>
          <w:iCs/>
        </w:rPr>
        <w:t>=1) ∑^K</w:t>
      </w:r>
      <w:r w:rsidRPr="00957290">
        <w:t>(k=1) [(</w:t>
      </w:r>
      <w:proofErr w:type="spellStart"/>
      <w:r w:rsidRPr="00957290">
        <w:t>fe</w:t>
      </w:r>
      <w:proofErr w:type="spellEnd"/>
      <w:r w:rsidRPr="00957290">
        <w:t>(</w:t>
      </w:r>
      <w:proofErr w:type="spellStart"/>
      <w:r w:rsidRPr="00957290">
        <w:t>x̃i,k</w:t>
      </w:r>
      <w:proofErr w:type="spellEnd"/>
      <w:r w:rsidRPr="00957290">
        <w:t xml:space="preserve">) - </w:t>
      </w:r>
      <w:proofErr w:type="spellStart"/>
      <w:r w:rsidRPr="00957290">
        <w:t>fe</w:t>
      </w:r>
      <w:proofErr w:type="spellEnd"/>
      <w:r w:rsidRPr="00957290">
        <w:t>(xi))^2] = (1/(</w:t>
      </w:r>
      <w:proofErr w:type="spellStart"/>
      <w:r w:rsidRPr="00957290">
        <w:t>N_b</w:t>
      </w:r>
      <w:proofErr w:type="spellEnd"/>
      <w:r w:rsidRPr="00957290">
        <w:t xml:space="preserve"> K)) ∑^(</w:t>
      </w:r>
      <w:proofErr w:type="spellStart"/>
      <w:r w:rsidRPr="00957290">
        <w:t>N_b</w:t>
      </w:r>
      <w:proofErr w:type="spellEnd"/>
      <w:r w:rsidRPr="00957290">
        <w:t>)</w:t>
      </w:r>
      <w:r w:rsidRPr="00957290">
        <w:rPr>
          <w:i/>
          <w:iCs/>
        </w:rPr>
        <w:t>(</w:t>
      </w:r>
      <w:proofErr w:type="spellStart"/>
      <w:r w:rsidRPr="00957290">
        <w:rPr>
          <w:i/>
          <w:iCs/>
        </w:rPr>
        <w:t>i</w:t>
      </w:r>
      <w:proofErr w:type="spellEnd"/>
      <w:r w:rsidRPr="00957290">
        <w:rPr>
          <w:i/>
          <w:iCs/>
        </w:rPr>
        <w:t>=1) ∑^K</w:t>
      </w:r>
      <w:r w:rsidRPr="00957290">
        <w:t>(k=1) [(f(</w:t>
      </w:r>
      <w:proofErr w:type="spellStart"/>
      <w:r w:rsidRPr="00957290">
        <w:t>zi,k</w:t>
      </w:r>
      <w:proofErr w:type="spellEnd"/>
      <w:r w:rsidRPr="00957290">
        <w:t>) - f(zi))^2]</w:t>
      </w:r>
    </w:p>
    <w:p w14:paraId="5B643D45" w14:textId="77777777" w:rsidR="00957290" w:rsidRPr="00957290" w:rsidRDefault="00957290" w:rsidP="00957290">
      <w:r w:rsidRPr="00957290">
        <w:t>其中</w:t>
      </w:r>
      <w:proofErr w:type="spellStart"/>
      <w:r w:rsidRPr="00957290">
        <w:t>N_b</w:t>
      </w:r>
      <w:proofErr w:type="spellEnd"/>
      <w:r w:rsidRPr="00957290">
        <w:t>是批次大小。在訓練</w:t>
      </w:r>
      <w:proofErr w:type="gramStart"/>
      <w:r w:rsidRPr="00957290">
        <w:t>期間，</w:t>
      </w:r>
      <w:proofErr w:type="gramEnd"/>
      <w:r w:rsidRPr="00957290">
        <w:t>預測模型</w:t>
      </w:r>
      <w:r w:rsidRPr="00957290">
        <w:t>f</w:t>
      </w:r>
      <w:r w:rsidRPr="00957290">
        <w:t>被</w:t>
      </w:r>
      <w:proofErr w:type="gramStart"/>
      <w:r w:rsidRPr="00957290">
        <w:t>正則化以</w:t>
      </w:r>
      <w:proofErr w:type="gramEnd"/>
      <w:r w:rsidRPr="00957290">
        <w:t>對</w:t>
      </w:r>
      <w:r w:rsidRPr="00957290">
        <w:t>zi</w:t>
      </w:r>
      <w:r w:rsidRPr="00957290">
        <w:t>和</w:t>
      </w:r>
      <w:proofErr w:type="spellStart"/>
      <w:r w:rsidRPr="00957290">
        <w:t>zi,k</w:t>
      </w:r>
      <w:proofErr w:type="spellEnd"/>
      <w:r w:rsidRPr="00957290">
        <w:t>, k = 1, .</w:t>
      </w:r>
      <w:proofErr w:type="gramStart"/>
      <w:r w:rsidRPr="00957290">
        <w:t>..</w:t>
      </w:r>
      <w:proofErr w:type="gramEnd"/>
      <w:r w:rsidRPr="00957290">
        <w:t>, K</w:t>
      </w:r>
      <w:r w:rsidRPr="00957290">
        <w:t>做出相似的預測。訓練</w:t>
      </w:r>
      <w:r w:rsidRPr="00957290">
        <w:t>f</w:t>
      </w:r>
      <w:r w:rsidRPr="00957290">
        <w:t>後，新測試樣本</w:t>
      </w:r>
      <w:proofErr w:type="spellStart"/>
      <w:r w:rsidRPr="00957290">
        <w:t>x_t</w:t>
      </w:r>
      <w:proofErr w:type="spellEnd"/>
      <w:r w:rsidRPr="00957290">
        <w:t>的輸出由</w:t>
      </w:r>
      <w:r w:rsidRPr="00957290">
        <w:t xml:space="preserve">ŷ = </w:t>
      </w:r>
      <w:proofErr w:type="spellStart"/>
      <w:r w:rsidRPr="00957290">
        <w:t>fe</w:t>
      </w:r>
      <w:proofErr w:type="spellEnd"/>
      <w:r w:rsidRPr="00957290">
        <w:t>(</w:t>
      </w:r>
      <w:proofErr w:type="spellStart"/>
      <w:r w:rsidRPr="00957290">
        <w:t>x_t</w:t>
      </w:r>
      <w:proofErr w:type="spellEnd"/>
      <w:r w:rsidRPr="00957290">
        <w:t>)</w:t>
      </w:r>
      <w:r w:rsidRPr="00957290">
        <w:t>給出。</w:t>
      </w:r>
    </w:p>
    <w:p w14:paraId="2F8F728F" w14:textId="77777777" w:rsidR="00957290" w:rsidRPr="00957290" w:rsidRDefault="00957290" w:rsidP="00957290">
      <w:pPr>
        <w:rPr>
          <w:b/>
          <w:bCs/>
        </w:rPr>
      </w:pPr>
      <w:r w:rsidRPr="00957290">
        <w:rPr>
          <w:b/>
          <w:bCs/>
        </w:rPr>
        <w:t xml:space="preserve">5. </w:t>
      </w:r>
      <w:r w:rsidRPr="00957290">
        <w:rPr>
          <w:b/>
          <w:bCs/>
        </w:rPr>
        <w:t>實驗</w:t>
      </w:r>
    </w:p>
    <w:p w14:paraId="2D2AA068" w14:textId="77777777" w:rsidR="00957290" w:rsidRPr="00957290" w:rsidRDefault="00957290" w:rsidP="00957290">
      <w:r w:rsidRPr="00957290">
        <w:t>在本節中，作者進行了一系列實驗，以展示其框架</w:t>
      </w:r>
      <w:r w:rsidRPr="00957290">
        <w:t>(VIME)</w:t>
      </w:r>
      <w:r w:rsidRPr="00957290">
        <w:t>在來自不同應用領域的多個表格數據集上的有效性，包括</w:t>
      </w:r>
      <w:proofErr w:type="gramStart"/>
      <w:r w:rsidRPr="00957290">
        <w:t>基因組學和</w:t>
      </w:r>
      <w:proofErr w:type="gramEnd"/>
      <w:r w:rsidRPr="00957290">
        <w:t>臨床數據。作者使用</w:t>
      </w:r>
      <w:r w:rsidRPr="00957290">
        <w:t>Min-max scaler</w:t>
      </w:r>
      <w:r w:rsidRPr="00957290">
        <w:t>將數據標準化到</w:t>
      </w:r>
      <w:r w:rsidRPr="00957290">
        <w:t>0</w:t>
      </w:r>
      <w:r w:rsidRPr="00957290">
        <w:t>和</w:t>
      </w:r>
      <w:r w:rsidRPr="00957290">
        <w:t>1</w:t>
      </w:r>
      <w:r w:rsidRPr="00957290">
        <w:t>之間。對於自監督學習，作者將</w:t>
      </w:r>
      <w:r w:rsidRPr="00957290">
        <w:t>VIME</w:t>
      </w:r>
      <w:r w:rsidRPr="00957290">
        <w:t>與兩個基準進行比較，分別是去噪自編碼器</w:t>
      </w:r>
      <w:r w:rsidRPr="00957290">
        <w:t>(DAE)</w:t>
      </w:r>
      <w:r w:rsidRPr="00957290">
        <w:t>和上下文編碼器</w:t>
      </w:r>
      <w:r w:rsidRPr="00957290">
        <w:t>(Context Encoder)</w:t>
      </w:r>
      <w:r w:rsidRPr="00957290">
        <w:t>。對於半監督學習，作者使用數據增強方法</w:t>
      </w:r>
      <w:proofErr w:type="spellStart"/>
      <w:r w:rsidRPr="00957290">
        <w:t>MixUp</w:t>
      </w:r>
      <w:proofErr w:type="spellEnd"/>
      <w:r w:rsidRPr="00957290">
        <w:t>作為主要基準。作者排除了僅適</w:t>
      </w:r>
      <w:r w:rsidRPr="00957290">
        <w:lastRenderedPageBreak/>
        <w:t>用於圖像或語言數據的自監督和半監督學習基準。作為基線，作者還包括了監督學習基準。在實驗中，自監督和半監督學習方法同時使用標記數據和未標記數據，而監督學習方法僅使用標記數據。</w:t>
      </w:r>
    </w:p>
    <w:p w14:paraId="5758820F" w14:textId="77777777" w:rsidR="00957290" w:rsidRPr="00957290" w:rsidRDefault="00957290" w:rsidP="00957290">
      <w:pPr>
        <w:rPr>
          <w:b/>
          <w:bCs/>
        </w:rPr>
      </w:pPr>
      <w:r w:rsidRPr="00957290">
        <w:rPr>
          <w:b/>
          <w:bCs/>
        </w:rPr>
        <w:t xml:space="preserve">5.1 </w:t>
      </w:r>
      <w:proofErr w:type="gramStart"/>
      <w:r w:rsidRPr="00957290">
        <w:rPr>
          <w:b/>
          <w:bCs/>
        </w:rPr>
        <w:t>基因組學數據</w:t>
      </w:r>
      <w:proofErr w:type="gramEnd"/>
      <w:r w:rsidRPr="00957290">
        <w:rPr>
          <w:b/>
          <w:bCs/>
        </w:rPr>
        <w:t>：全基因組多基因評分</w:t>
      </w:r>
    </w:p>
    <w:p w14:paraId="79824FD7" w14:textId="77777777" w:rsidR="00957290" w:rsidRPr="00957290" w:rsidRDefault="00957290" w:rsidP="00957290">
      <w:r w:rsidRPr="00957290">
        <w:t>在本小節中，作者評估了方法在來自</w:t>
      </w:r>
      <w:r w:rsidRPr="00957290">
        <w:t>UK Biobank</w:t>
      </w:r>
      <w:r w:rsidRPr="00957290">
        <w:t>的大型</w:t>
      </w:r>
      <w:proofErr w:type="gramStart"/>
      <w:r w:rsidRPr="00957290">
        <w:t>基因組學數據</w:t>
      </w:r>
      <w:proofErr w:type="gramEnd"/>
      <w:r w:rsidRPr="00957290">
        <w:t>集上的表現，該數據集包含約</w:t>
      </w:r>
      <w:r w:rsidRPr="00957290">
        <w:t>400,000</w:t>
      </w:r>
      <w:r w:rsidRPr="00957290">
        <w:t>個人的基因組信息</w:t>
      </w:r>
      <w:r w:rsidRPr="00957290">
        <w:t>(SNPs)</w:t>
      </w:r>
      <w:r w:rsidRPr="00957290">
        <w:t>和</w:t>
      </w:r>
      <w:r w:rsidRPr="00957290">
        <w:t>6</w:t>
      </w:r>
      <w:r w:rsidRPr="00957290">
        <w:t>個相應的血細胞特徵：</w:t>
      </w:r>
      <w:r w:rsidRPr="00957290">
        <w:t>(1)</w:t>
      </w:r>
      <w:r w:rsidRPr="00957290">
        <w:t>平均網狀紅細胞體積</w:t>
      </w:r>
      <w:r w:rsidRPr="00957290">
        <w:t>(MRV)</w:t>
      </w:r>
      <w:r w:rsidRPr="00957290">
        <w:t>，</w:t>
      </w:r>
      <w:r w:rsidRPr="00957290">
        <w:t>(2)</w:t>
      </w:r>
      <w:r w:rsidRPr="00957290">
        <w:t>平均血小板體積</w:t>
      </w:r>
      <w:r w:rsidRPr="00957290">
        <w:t>(MPV)</w:t>
      </w:r>
      <w:r w:rsidRPr="00957290">
        <w:t>，</w:t>
      </w:r>
      <w:r w:rsidRPr="00957290">
        <w:t>(3)</w:t>
      </w:r>
      <w:r w:rsidRPr="00957290">
        <w:t>平均紅細胞血紅蛋白</w:t>
      </w:r>
      <w:r w:rsidRPr="00957290">
        <w:t>(MCH)</w:t>
      </w:r>
      <w:r w:rsidRPr="00957290">
        <w:t>，</w:t>
      </w:r>
      <w:r w:rsidRPr="00957290">
        <w:t>(4)</w:t>
      </w:r>
      <w:r w:rsidRPr="00957290">
        <w:t>紅細胞中網狀紅細胞比例</w:t>
      </w:r>
      <w:r w:rsidRPr="00957290">
        <w:t>(RET)</w:t>
      </w:r>
      <w:r w:rsidRPr="00957290">
        <w:t>，</w:t>
      </w:r>
      <w:r w:rsidRPr="00957290">
        <w:t>(5)</w:t>
      </w:r>
      <w:proofErr w:type="gramStart"/>
      <w:r w:rsidRPr="00957290">
        <w:t>血小板壓積</w:t>
      </w:r>
      <w:proofErr w:type="gramEnd"/>
      <w:r w:rsidRPr="00957290">
        <w:t>(PCT)</w:t>
      </w:r>
      <w:r w:rsidRPr="00957290">
        <w:t>，以及</w:t>
      </w:r>
      <w:r w:rsidRPr="00957290">
        <w:t>(6)</w:t>
      </w:r>
      <w:r w:rsidRPr="00957290">
        <w:t>白細胞中單核細胞百分比</w:t>
      </w:r>
      <w:r w:rsidRPr="00957290">
        <w:t>(MONO)</w:t>
      </w:r>
      <w:r w:rsidRPr="00957290">
        <w:t>。數據集的特徵包括約</w:t>
      </w:r>
      <w:r w:rsidRPr="00957290">
        <w:t>700</w:t>
      </w:r>
      <w:r w:rsidRPr="00957290">
        <w:t>個</w:t>
      </w:r>
      <w:r w:rsidRPr="00957290">
        <w:t>SNPs</w:t>
      </w:r>
      <w:r w:rsidRPr="00957290">
        <w:t>（經過標準</w:t>
      </w:r>
      <w:r w:rsidRPr="00957290">
        <w:t>p</w:t>
      </w:r>
      <w:r w:rsidRPr="00957290">
        <w:t>值過濾過程後），每</w:t>
      </w:r>
      <w:proofErr w:type="gramStart"/>
      <w:r w:rsidRPr="00957290">
        <w:t>個</w:t>
      </w:r>
      <w:proofErr w:type="gramEnd"/>
      <w:r w:rsidRPr="00957290">
        <w:t>SNP</w:t>
      </w:r>
      <w:proofErr w:type="gramStart"/>
      <w:r w:rsidRPr="00957290">
        <w:t>取值為</w:t>
      </w:r>
      <w:proofErr w:type="gramEnd"/>
      <w:r w:rsidRPr="00957290">
        <w:t>{0, 1, 2}</w:t>
      </w:r>
      <w:r w:rsidRPr="00957290">
        <w:t>，被視為</w:t>
      </w:r>
      <w:proofErr w:type="gramStart"/>
      <w:r w:rsidRPr="00957290">
        <w:t>分類變量</w:t>
      </w:r>
      <w:proofErr w:type="gramEnd"/>
      <w:r w:rsidRPr="00957290">
        <w:t>（具有三個類別）。這裡，作者有</w:t>
      </w:r>
      <w:r w:rsidRPr="00957290">
        <w:t>6</w:t>
      </w:r>
      <w:r w:rsidRPr="00957290">
        <w:t>個不同的血細胞特徵需要預測，作者將每</w:t>
      </w:r>
      <w:proofErr w:type="gramStart"/>
      <w:r w:rsidRPr="00957290">
        <w:t>個</w:t>
      </w:r>
      <w:proofErr w:type="gramEnd"/>
      <w:r w:rsidRPr="00957290">
        <w:t>特徵視為獨立的預測任務（不同血細胞特徵選擇的</w:t>
      </w:r>
      <w:r w:rsidRPr="00957290">
        <w:t>SNPs</w:t>
      </w:r>
      <w:r w:rsidRPr="00957290">
        <w:t>是不同的）。</w:t>
      </w:r>
    </w:p>
    <w:p w14:paraId="173DD582" w14:textId="77777777" w:rsidR="00957290" w:rsidRPr="00957290" w:rsidRDefault="00957290" w:rsidP="00957290">
      <w:r w:rsidRPr="00957290">
        <w:t>為了測試自監督和半監督學習在小標記數據設置中的有效性，</w:t>
      </w:r>
      <w:r w:rsidRPr="00957290">
        <w:t>VIME</w:t>
      </w:r>
      <w:r w:rsidRPr="00957290">
        <w:t>和基準方法被要求預測</w:t>
      </w:r>
      <w:r w:rsidRPr="00957290">
        <w:t>6</w:t>
      </w:r>
      <w:r w:rsidRPr="00957290">
        <w:t>個血細胞特徵，同時作者逐漸增加標記數據點的數量從</w:t>
      </w:r>
      <w:r w:rsidRPr="00957290">
        <w:t>1,000</w:t>
      </w:r>
      <w:r w:rsidRPr="00957290">
        <w:t>到</w:t>
      </w:r>
      <w:r w:rsidRPr="00957290">
        <w:t>100,000</w:t>
      </w:r>
      <w:r w:rsidRPr="00957290">
        <w:t>個樣本，而將剩餘數據作為未標記數據（超過</w:t>
      </w:r>
      <w:r w:rsidRPr="00957290">
        <w:t>300,000</w:t>
      </w:r>
      <w:r w:rsidRPr="00957290">
        <w:t>個樣本）。由於線性模型（</w:t>
      </w:r>
      <w:r w:rsidRPr="00957290">
        <w:t>Elastic Net</w:t>
      </w:r>
      <w:r w:rsidRPr="00957290">
        <w:t>）在</w:t>
      </w:r>
      <w:proofErr w:type="gramStart"/>
      <w:r w:rsidRPr="00957290">
        <w:t>基因組學數據</w:t>
      </w:r>
      <w:proofErr w:type="gramEnd"/>
      <w:r w:rsidRPr="00957290">
        <w:t>集上相比其他非線性模型（如多層感知器和隨機森林）</w:t>
      </w:r>
      <w:proofErr w:type="gramStart"/>
      <w:r w:rsidRPr="00957290">
        <w:t>表現更優</w:t>
      </w:r>
      <w:proofErr w:type="gramEnd"/>
      <w:r w:rsidRPr="00957290">
        <w:t>，作者使用其作為預測模型。</w:t>
      </w:r>
    </w:p>
    <w:p w14:paraId="3A348D01" w14:textId="77777777" w:rsidR="00957290" w:rsidRPr="00957290" w:rsidRDefault="00957290" w:rsidP="00957290">
      <w:r w:rsidRPr="00957290">
        <w:t>圖</w:t>
      </w:r>
      <w:r w:rsidRPr="00957290">
        <w:t>3</w:t>
      </w:r>
      <w:r w:rsidRPr="00957290">
        <w:t>顯示了</w:t>
      </w:r>
      <w:r w:rsidRPr="00957290">
        <w:t>MSE</w:t>
      </w:r>
      <w:r w:rsidRPr="00957290">
        <w:t>性能（</w:t>
      </w:r>
      <w:r w:rsidRPr="00957290">
        <w:t>y</w:t>
      </w:r>
      <w:r w:rsidRPr="00957290">
        <w:t>軸）與標記數據點數量（</w:t>
      </w:r>
      <w:r w:rsidRPr="00957290">
        <w:t>x</w:t>
      </w:r>
      <w:r w:rsidRPr="00957290">
        <w:t>軸，對數尺度）的關係，數量從</w:t>
      </w:r>
      <w:r w:rsidRPr="00957290">
        <w:t>1,000</w:t>
      </w:r>
      <w:r w:rsidRPr="00957290">
        <w:t>增加到</w:t>
      </w:r>
      <w:r w:rsidRPr="00957290">
        <w:t>10,000</w:t>
      </w:r>
      <w:r w:rsidRPr="00957290">
        <w:t>。提出的模型</w:t>
      </w:r>
      <w:r w:rsidRPr="00957290">
        <w:t>(VIME)</w:t>
      </w:r>
      <w:r w:rsidRPr="00957290">
        <w:t>優於所有基準，包括純監督方法</w:t>
      </w:r>
      <w:proofErr w:type="spellStart"/>
      <w:r w:rsidRPr="00957290">
        <w:t>ElasticNet</w:t>
      </w:r>
      <w:proofErr w:type="spellEnd"/>
      <w:r w:rsidRPr="00957290">
        <w:t>、自監督方法</w:t>
      </w:r>
      <w:r w:rsidRPr="00957290">
        <w:t>Context Encoder</w:t>
      </w:r>
      <w:r w:rsidRPr="00957290">
        <w:t>和半監督方法</w:t>
      </w:r>
      <w:proofErr w:type="spellStart"/>
      <w:r w:rsidRPr="00957290">
        <w:t>MixUp</w:t>
      </w:r>
      <w:proofErr w:type="spellEnd"/>
      <w:r w:rsidRPr="00957290">
        <w:t>。事實上，在許多情況下，即使</w:t>
      </w:r>
      <w:r w:rsidRPr="00957290">
        <w:t>VIME</w:t>
      </w:r>
      <w:r w:rsidRPr="00957290">
        <w:t>只能訪問一半的標記數據點（與基準相比），它仍然表現相似。</w:t>
      </w:r>
    </w:p>
    <w:p w14:paraId="0D1242B9" w14:textId="77777777" w:rsidR="00957290" w:rsidRPr="00957290" w:rsidRDefault="00957290" w:rsidP="00957290">
      <w:pPr>
        <w:rPr>
          <w:b/>
          <w:bCs/>
        </w:rPr>
      </w:pPr>
      <w:r w:rsidRPr="00957290">
        <w:rPr>
          <w:b/>
          <w:bCs/>
        </w:rPr>
        <w:t xml:space="preserve">5.2 </w:t>
      </w:r>
      <w:r w:rsidRPr="00957290">
        <w:rPr>
          <w:b/>
          <w:bCs/>
        </w:rPr>
        <w:t>臨床數據：患者治療預測</w:t>
      </w:r>
    </w:p>
    <w:p w14:paraId="10966124" w14:textId="77777777" w:rsidR="00957290" w:rsidRPr="00957290" w:rsidRDefault="00957290" w:rsidP="00957290">
      <w:r w:rsidRPr="00957290">
        <w:t>在本小節中，作者評估了方法在臨床數據上的表現，使用英國和美國前列腺癌數據集（分別來自</w:t>
      </w:r>
      <w:r w:rsidRPr="00957290">
        <w:t>Prostate Cancer UK</w:t>
      </w:r>
      <w:r w:rsidRPr="00957290">
        <w:t>和</w:t>
      </w:r>
      <w:r w:rsidRPr="00957290">
        <w:t>SEER</w:t>
      </w:r>
      <w:r w:rsidRPr="00957290">
        <w:t>數據集）。特徵包括患者的臨床信息（例如，年齡、等級、階段、</w:t>
      </w:r>
      <w:r w:rsidRPr="00957290">
        <w:t>Gleason</w:t>
      </w:r>
      <w:r w:rsidRPr="00957290">
        <w:t>評分）</w:t>
      </w:r>
      <w:r w:rsidRPr="00957290">
        <w:t xml:space="preserve">- </w:t>
      </w:r>
      <w:r w:rsidRPr="00957290">
        <w:t>共</w:t>
      </w:r>
      <w:r w:rsidRPr="00957290">
        <w:t>28</w:t>
      </w:r>
      <w:r w:rsidRPr="00957290">
        <w:t>個特徵。作者預測英國前列腺癌患者的</w:t>
      </w:r>
      <w:r w:rsidRPr="00957290">
        <w:t>2</w:t>
      </w:r>
      <w:r w:rsidRPr="00957290">
        <w:t>種可能治療：</w:t>
      </w:r>
      <w:r w:rsidRPr="00957290">
        <w:t>(1)</w:t>
      </w:r>
      <w:r w:rsidRPr="00957290">
        <w:t>激素治療（患者是否接受激素治療），</w:t>
      </w:r>
      <w:r w:rsidRPr="00957290">
        <w:t>(2)</w:t>
      </w:r>
      <w:r w:rsidRPr="00957290">
        <w:t>根治性治療（患者是否接受根治性治療）。這兩項任務都是二元分類。在英國前列腺癌數據集中，作者只有約</w:t>
      </w:r>
      <w:r w:rsidRPr="00957290">
        <w:t>10,000</w:t>
      </w:r>
      <w:r w:rsidRPr="00957290">
        <w:t>個標記患者樣本。美國前列腺癌數據集包含超過</w:t>
      </w:r>
      <w:r w:rsidRPr="00957290">
        <w:t>200,000</w:t>
      </w:r>
      <w:r w:rsidRPr="00957290">
        <w:t>個未標記患者樣本，是標記英國數據集的二十</w:t>
      </w:r>
      <w:proofErr w:type="gramStart"/>
      <w:r w:rsidRPr="00957290">
        <w:t>倍</w:t>
      </w:r>
      <w:proofErr w:type="gramEnd"/>
      <w:r w:rsidRPr="00957290">
        <w:t>。作者使用英國數據集的</w:t>
      </w:r>
      <w:r w:rsidRPr="00957290">
        <w:t>50%</w:t>
      </w:r>
      <w:r w:rsidRPr="00957290">
        <w:t>（作為標記數據）和整個美國數據集（作為未標記數據）進行</w:t>
      </w:r>
      <w:r w:rsidRPr="00957290">
        <w:lastRenderedPageBreak/>
        <w:t>訓練，英國數據的其餘部分用作測試集。作者還測試了三種流行的監督學習模型：邏輯回歸、</w:t>
      </w:r>
      <w:r w:rsidRPr="00957290">
        <w:t>2</w:t>
      </w:r>
      <w:r w:rsidRPr="00957290">
        <w:t>層多層感知器和</w:t>
      </w:r>
      <w:proofErr w:type="spellStart"/>
      <w:r w:rsidRPr="00957290">
        <w:t>XGBoost</w:t>
      </w:r>
      <w:proofErr w:type="spellEnd"/>
      <w:r w:rsidRPr="00957290">
        <w:t>。</w:t>
      </w:r>
    </w:p>
    <w:p w14:paraId="0874F532" w14:textId="77777777" w:rsidR="00957290" w:rsidRPr="00957290" w:rsidRDefault="00957290" w:rsidP="00957290">
      <w:r w:rsidRPr="00957290">
        <w:t>表</w:t>
      </w:r>
      <w:r w:rsidRPr="00957290">
        <w:t>1</w:t>
      </w:r>
      <w:r w:rsidRPr="00957290">
        <w:t>顯示，</w:t>
      </w:r>
      <w:r w:rsidRPr="00957290">
        <w:t>VIME</w:t>
      </w:r>
      <w:r w:rsidRPr="00957290">
        <w:t>取得了最佳預測性能，優於基準。更重要的是，</w:t>
      </w:r>
      <w:r w:rsidRPr="00957290">
        <w:t>VIME</w:t>
      </w:r>
      <w:r w:rsidRPr="00957290">
        <w:t>是唯一顯著優於監督學習模型的自監督或半監督學習框架。這些結果揭示了使用</w:t>
      </w:r>
      <w:r w:rsidRPr="00957290">
        <w:t>VIME</w:t>
      </w:r>
      <w:r w:rsidRPr="00957290">
        <w:t>利用大型未標記表格數據集（如美國數據集）增強模型預測能力的獨特優勢。作者還展示了</w:t>
      </w:r>
      <w:r w:rsidRPr="00957290">
        <w:t>VIME</w:t>
      </w:r>
      <w:r w:rsidRPr="00957290">
        <w:t>在英國標記數據和美國未標記數據之間存在分佈偏移的情況下仍能良好表現（詳見補充材料第</w:t>
      </w:r>
      <w:r w:rsidRPr="00957290">
        <w:t>2</w:t>
      </w:r>
      <w:r w:rsidRPr="00957290">
        <w:t>節）。</w:t>
      </w:r>
    </w:p>
    <w:p w14:paraId="09EF3710" w14:textId="77777777" w:rsidR="00957290" w:rsidRPr="00957290" w:rsidRDefault="00957290" w:rsidP="00957290">
      <w:pPr>
        <w:rPr>
          <w:b/>
          <w:bCs/>
        </w:rPr>
      </w:pPr>
      <w:r w:rsidRPr="00957290">
        <w:rPr>
          <w:b/>
          <w:bCs/>
        </w:rPr>
        <w:t xml:space="preserve">5.3 </w:t>
      </w:r>
      <w:r w:rsidRPr="00957290">
        <w:rPr>
          <w:b/>
          <w:bCs/>
        </w:rPr>
        <w:t>公共表格數據</w:t>
      </w:r>
    </w:p>
    <w:p w14:paraId="3920279F" w14:textId="77777777" w:rsidR="00957290" w:rsidRPr="00957290" w:rsidRDefault="00957290" w:rsidP="00957290">
      <w:r w:rsidRPr="00957290">
        <w:t>為了進一步驗證結果的普遍性和</w:t>
      </w:r>
      <w:proofErr w:type="gramStart"/>
      <w:r w:rsidRPr="00957290">
        <w:t>可</w:t>
      </w:r>
      <w:proofErr w:type="gramEnd"/>
      <w:r w:rsidRPr="00957290">
        <w:t>重現性，作者使用三個公共表格數據集比較了</w:t>
      </w:r>
      <w:r w:rsidRPr="00957290">
        <w:t>VIME</w:t>
      </w:r>
      <w:r w:rsidRPr="00957290">
        <w:t>與基準方法：</w:t>
      </w:r>
      <w:r w:rsidRPr="00957290">
        <w:t>MNIST</w:t>
      </w:r>
      <w:r w:rsidRPr="00957290">
        <w:t>（解釋為具有</w:t>
      </w:r>
      <w:r w:rsidRPr="00957290">
        <w:t>784</w:t>
      </w:r>
      <w:r w:rsidRPr="00957290">
        <w:t>個特徵的表格數據）、</w:t>
      </w:r>
      <w:r w:rsidRPr="00957290">
        <w:t>UCI Income</w:t>
      </w:r>
      <w:r w:rsidRPr="00957290">
        <w:t>和</w:t>
      </w:r>
      <w:r w:rsidRPr="00957290">
        <w:t>UCI Blog</w:t>
      </w:r>
      <w:r w:rsidRPr="00957290">
        <w:t>。作者使用</w:t>
      </w:r>
      <w:r w:rsidRPr="00957290">
        <w:t>10%</w:t>
      </w:r>
      <w:r w:rsidRPr="00957290">
        <w:t>的數據作為標記數據，剩餘</w:t>
      </w:r>
      <w:r w:rsidRPr="00957290">
        <w:t>90%</w:t>
      </w:r>
      <w:r w:rsidRPr="00957290">
        <w:t>的數據作為未標記數據。在所有三個數據集上，使用單獨測試集上的預測準確率作為指標。如表</w:t>
      </w:r>
      <w:r w:rsidRPr="00957290">
        <w:t>2</w:t>
      </w:r>
      <w:r w:rsidRPr="00957290">
        <w:t>所示（類型</w:t>
      </w:r>
      <w:r w:rsidRPr="00957290">
        <w:t xml:space="preserve"> - </w:t>
      </w:r>
      <w:r w:rsidRPr="00957290">
        <w:t>監督模型、自監督模型、半監督模型和</w:t>
      </w:r>
      <w:r w:rsidRPr="00957290">
        <w:t>VIME</w:t>
      </w:r>
      <w:r w:rsidRPr="00957290">
        <w:t>），</w:t>
      </w:r>
      <w:r w:rsidRPr="00957290">
        <w:t>VIME</w:t>
      </w:r>
      <w:r w:rsidRPr="00957290">
        <w:t>無論應用領域如何都達到了最佳準確率。這些結果進一步證實了</w:t>
      </w:r>
      <w:r w:rsidRPr="00957290">
        <w:t>VIME</w:t>
      </w:r>
      <w:r w:rsidRPr="00957290">
        <w:t>在多種表格數據集上的優越性。</w:t>
      </w:r>
    </w:p>
    <w:p w14:paraId="219CCB31" w14:textId="77777777" w:rsidR="00957290" w:rsidRPr="00957290" w:rsidRDefault="00957290" w:rsidP="00957290">
      <w:pPr>
        <w:rPr>
          <w:b/>
          <w:bCs/>
        </w:rPr>
      </w:pPr>
      <w:r w:rsidRPr="00957290">
        <w:rPr>
          <w:b/>
          <w:bCs/>
        </w:rPr>
        <w:t xml:space="preserve">5.4 </w:t>
      </w:r>
      <w:r w:rsidRPr="00957290">
        <w:rPr>
          <w:b/>
          <w:bCs/>
        </w:rPr>
        <w:t>消融研究</w:t>
      </w:r>
    </w:p>
    <w:p w14:paraId="172BD4C5" w14:textId="77777777" w:rsidR="00957290" w:rsidRPr="00957290" w:rsidRDefault="00957290" w:rsidP="00957290">
      <w:r w:rsidRPr="00957290">
        <w:t>在本節中，作者進行了消融研究，分析</w:t>
      </w:r>
      <w:r w:rsidRPr="00957290">
        <w:t>VIME</w:t>
      </w:r>
      <w:r w:rsidRPr="00957290">
        <w:t>在</w:t>
      </w:r>
      <w:r w:rsidRPr="00957290">
        <w:t>5.3</w:t>
      </w:r>
      <w:r w:rsidRPr="00957290">
        <w:t>節介紹的表格數據集上各組件的性能增益。作者定義了</w:t>
      </w:r>
      <w:r w:rsidRPr="00957290">
        <w:t>VIME</w:t>
      </w:r>
      <w:r w:rsidRPr="00957290">
        <w:t>的三個變體：</w:t>
      </w:r>
    </w:p>
    <w:p w14:paraId="078E455D" w14:textId="77777777" w:rsidR="00957290" w:rsidRPr="00957290" w:rsidRDefault="00957290" w:rsidP="00957290">
      <w:pPr>
        <w:numPr>
          <w:ilvl w:val="0"/>
          <w:numId w:val="2"/>
        </w:numPr>
      </w:pPr>
      <w:r w:rsidRPr="00957290">
        <w:t>僅監督（</w:t>
      </w:r>
      <w:r w:rsidRPr="00957290">
        <w:t>Supervised only</w:t>
      </w:r>
      <w:r w:rsidRPr="00957290">
        <w:t>）：排除自監督和半監督學習部分（即</w:t>
      </w:r>
      <w:r w:rsidRPr="00957290">
        <w:t>2</w:t>
      </w:r>
      <w:r w:rsidRPr="00957290">
        <w:t>層感知器）</w:t>
      </w:r>
    </w:p>
    <w:p w14:paraId="7807B24F" w14:textId="77777777" w:rsidR="00957290" w:rsidRPr="00957290" w:rsidRDefault="00957290" w:rsidP="00957290">
      <w:pPr>
        <w:numPr>
          <w:ilvl w:val="0"/>
          <w:numId w:val="2"/>
        </w:numPr>
      </w:pPr>
      <w:r w:rsidRPr="00957290">
        <w:t>僅半監督（</w:t>
      </w:r>
      <w:r w:rsidRPr="00957290">
        <w:t>Semi-SL only</w:t>
      </w:r>
      <w:r w:rsidRPr="00957290">
        <w:t>）：排除自監督學習部分（即移除圖</w:t>
      </w:r>
      <w:r w:rsidRPr="00957290">
        <w:t>2</w:t>
      </w:r>
      <w:r w:rsidRPr="00957290">
        <w:t>中的編碼器）</w:t>
      </w:r>
    </w:p>
    <w:p w14:paraId="5A50835F" w14:textId="77777777" w:rsidR="00957290" w:rsidRPr="00957290" w:rsidRDefault="00957290" w:rsidP="00957290">
      <w:pPr>
        <w:numPr>
          <w:ilvl w:val="0"/>
          <w:numId w:val="2"/>
        </w:numPr>
      </w:pPr>
      <w:r w:rsidRPr="00957290">
        <w:t>僅自監督（</w:t>
      </w:r>
      <w:r w:rsidRPr="00957290">
        <w:t>Self-SL only</w:t>
      </w:r>
      <w:r w:rsidRPr="00957290">
        <w:t>）：排除半監督學習部分（即</w:t>
      </w:r>
      <w:r w:rsidRPr="00957290">
        <w:t>β = 0</w:t>
      </w:r>
      <w:r w:rsidRPr="00957290">
        <w:t>）。具體來說，首先通過自監督學習訓練編碼器，然後使用損失函數</w:t>
      </w:r>
      <w:proofErr w:type="gramStart"/>
      <w:r w:rsidRPr="00957290">
        <w:t>（</w:t>
      </w:r>
      <w:proofErr w:type="gramEnd"/>
      <w:r w:rsidRPr="00957290">
        <w:t>在方程（</w:t>
      </w:r>
      <w:r w:rsidRPr="00957290">
        <w:t>7</w:t>
      </w:r>
      <w:r w:rsidRPr="00957290">
        <w:t>）中設</w:t>
      </w:r>
      <w:r w:rsidRPr="00957290">
        <w:t>β = 0</w:t>
      </w:r>
      <w:r w:rsidRPr="00957290">
        <w:t>（僅利用標記數據））訓練預測模型。</w:t>
      </w:r>
    </w:p>
    <w:p w14:paraId="5DCCCB52" w14:textId="77777777" w:rsidR="00957290" w:rsidRPr="00957290" w:rsidRDefault="00957290" w:rsidP="00957290">
      <w:r w:rsidRPr="00957290">
        <w:t>表</w:t>
      </w:r>
      <w:r w:rsidRPr="00957290">
        <w:t>2</w:t>
      </w:r>
      <w:r w:rsidRPr="00957290">
        <w:t>（類型</w:t>
      </w:r>
      <w:r w:rsidRPr="00957290">
        <w:t xml:space="preserve"> - VIME</w:t>
      </w:r>
      <w:r w:rsidRPr="00957290">
        <w:t>變體和</w:t>
      </w:r>
      <w:r w:rsidRPr="00957290">
        <w:t>VIME</w:t>
      </w:r>
      <w:r w:rsidRPr="00957290">
        <w:t>）顯示，與僅監督相比，僅自監督和僅半監督都顯示出性能增益，而</w:t>
      </w:r>
      <w:r w:rsidRPr="00957290">
        <w:t>VIME</w:t>
      </w:r>
      <w:r w:rsidRPr="00957290">
        <w:t>始終優於其變體。</w:t>
      </w:r>
      <w:r w:rsidRPr="00957290">
        <w:t>VIME</w:t>
      </w:r>
      <w:r w:rsidRPr="00957290">
        <w:t>中的每</w:t>
      </w:r>
      <w:proofErr w:type="gramStart"/>
      <w:r w:rsidRPr="00957290">
        <w:t>個</w:t>
      </w:r>
      <w:proofErr w:type="gramEnd"/>
      <w:r w:rsidRPr="00957290">
        <w:t>組件都可以提高預測模型的性能，當它們在統一框架中協同工作時，可以達到最佳性能。作者注意到，僅自監督導致的性能下降大於僅半監督，因為前者的預測模型僅在沒有非監督損失函數</w:t>
      </w:r>
      <w:r w:rsidRPr="00957290">
        <w:t>Lu</w:t>
      </w:r>
      <w:r w:rsidRPr="00957290">
        <w:t>的小型標記數據集上訓練，而後者的預測模型通過最小化</w:t>
      </w:r>
      <w:r w:rsidRPr="00957290">
        <w:lastRenderedPageBreak/>
        <w:t>兩個損失但沒有編碼器進行訓練。</w:t>
      </w:r>
    </w:p>
    <w:p w14:paraId="14A0F3A4" w14:textId="77777777" w:rsidR="00957290" w:rsidRPr="00957290" w:rsidRDefault="00957290" w:rsidP="00957290">
      <w:pPr>
        <w:rPr>
          <w:b/>
          <w:bCs/>
        </w:rPr>
      </w:pPr>
      <w:r w:rsidRPr="00957290">
        <w:rPr>
          <w:b/>
          <w:bCs/>
        </w:rPr>
        <w:t xml:space="preserve">6. </w:t>
      </w:r>
      <w:r w:rsidRPr="00957290">
        <w:rPr>
          <w:b/>
          <w:bCs/>
        </w:rPr>
        <w:t>討論：為什麼表格數據需要提出的模型</w:t>
      </w:r>
      <w:r w:rsidRPr="00957290">
        <w:rPr>
          <w:b/>
          <w:bCs/>
        </w:rPr>
        <w:t>(VIME)</w:t>
      </w:r>
      <w:r w:rsidRPr="00957290">
        <w:rPr>
          <w:b/>
          <w:bCs/>
        </w:rPr>
        <w:t>？</w:t>
      </w:r>
    </w:p>
    <w:p w14:paraId="7DAF8ECD" w14:textId="77777777" w:rsidR="00957290" w:rsidRPr="00957290" w:rsidRDefault="00957290" w:rsidP="00957290">
      <w:r w:rsidRPr="00957290">
        <w:t>圖像和表格數據有很大的不同。圖像中像素之間的空間相關性或文本數據中詞之間的序列相關性是眾所周知的，且在不同數據集之間保持一致。相比之下，表格數據中特徵之間的相關結構未知且在不同數據集之間各不相同。換句話說，表格數據中沒有</w:t>
      </w:r>
      <w:r w:rsidRPr="00957290">
        <w:t>"</w:t>
      </w:r>
      <w:r w:rsidRPr="00957290">
        <w:t>共同</w:t>
      </w:r>
      <w:r w:rsidRPr="00957290">
        <w:t>"</w:t>
      </w:r>
      <w:r w:rsidRPr="00957290">
        <w:t>的相關結構（與圖像和文本數據不同）。這使得表格數據的自監督和半監督學習更具挑戰性。請注意，圖像領域的有效方法並不保證在表格領域也能取得良好的結果（反之亦然）。</w:t>
      </w:r>
      <w:proofErr w:type="gramStart"/>
      <w:r w:rsidRPr="00957290">
        <w:t>此外，</w:t>
      </w:r>
      <w:proofErr w:type="gramEnd"/>
      <w:r w:rsidRPr="00957290">
        <w:t>圖像數據中使用的大多數增強和前置任務不適用於表格數據；因為它們直接利用圖像的空間關係進行增強（如旋轉）和前置任務（如拼圖和上色）。為了將自監督和半監督學習的成功從圖像領域轉移到表格領域，提出適用且恰當的表格數據前置任務和增強（作者的主要創新點）至關重要。請注意，更好的增強和前置任務可以顯著提高自監督和半監督學習的性能。</w:t>
      </w:r>
    </w:p>
    <w:p w14:paraId="53063F77" w14:textId="77777777" w:rsidR="00957290" w:rsidRPr="00957290" w:rsidRDefault="00957290" w:rsidP="00957290">
      <w:pPr>
        <w:rPr>
          <w:b/>
          <w:bCs/>
        </w:rPr>
      </w:pPr>
      <w:r w:rsidRPr="00957290">
        <w:rPr>
          <w:b/>
          <w:bCs/>
        </w:rPr>
        <w:t>廣泛影響</w:t>
      </w:r>
    </w:p>
    <w:p w14:paraId="31BD8EC6" w14:textId="77777777" w:rsidR="00957290" w:rsidRPr="00957290" w:rsidRDefault="00957290" w:rsidP="00957290">
      <w:r w:rsidRPr="00957290">
        <w:t>表格數據是現實世界中最常見的數據類型。大多數數據庫包含表格數據，如醫療和金融數據集中的人口統計信息以及基因組數據集中的</w:t>
      </w:r>
      <w:r w:rsidRPr="00957290">
        <w:t>SNPs</w:t>
      </w:r>
      <w:r w:rsidRPr="00957290">
        <w:t>。然而，深度學習（尤其是在圖像和語言領域）的巨大成功尚未完全擴展到表格領域。在表格領域，決策樹集成仍然達到最先進的性能。如果我們能有效地將圖像和語言的成功深度學習方法擴展到表格數據，機器學習在現實世界中的應用將大大擴展。本文在自監督和半監督學習框架方面邁出了一步，這些框架最近在圖像和語言領域取得了顯著成功。</w:t>
      </w:r>
      <w:proofErr w:type="gramStart"/>
      <w:r w:rsidRPr="00957290">
        <w:t>此外，</w:t>
      </w:r>
      <w:proofErr w:type="gramEnd"/>
      <w:r w:rsidRPr="00957290">
        <w:t>提出的表格數據增強和表示學習方法可用於多個領域，如表格數據編碼、平衡表格數據的標籤以及缺失數據填充。</w:t>
      </w:r>
    </w:p>
    <w:p w14:paraId="13F9368F" w14:textId="77777777" w:rsidR="00957290" w:rsidRDefault="00957290"/>
    <w:sectPr w:rsidR="009572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E33D6"/>
    <w:multiLevelType w:val="multilevel"/>
    <w:tmpl w:val="9276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D49D7"/>
    <w:multiLevelType w:val="multilevel"/>
    <w:tmpl w:val="1D48A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E216B"/>
    <w:multiLevelType w:val="multilevel"/>
    <w:tmpl w:val="779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708331">
    <w:abstractNumId w:val="0"/>
  </w:num>
  <w:num w:numId="2" w16cid:durableId="1064452071">
    <w:abstractNumId w:val="2"/>
  </w:num>
  <w:num w:numId="3" w16cid:durableId="1572697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90"/>
    <w:rsid w:val="00957290"/>
    <w:rsid w:val="00FF45C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18A53"/>
  <w15:chartTrackingRefBased/>
  <w15:docId w15:val="{27D058B9-67E9-48C2-AAE0-F2E3EBF3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72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72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729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5729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5729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729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5729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729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5729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5729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5729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5729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5729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57290"/>
    <w:rPr>
      <w:rFonts w:eastAsiaTheme="majorEastAsia" w:cstheme="majorBidi"/>
      <w:color w:val="0F4761" w:themeColor="accent1" w:themeShade="BF"/>
    </w:rPr>
  </w:style>
  <w:style w:type="character" w:customStyle="1" w:styleId="60">
    <w:name w:val="標題 6 字元"/>
    <w:basedOn w:val="a0"/>
    <w:link w:val="6"/>
    <w:uiPriority w:val="9"/>
    <w:semiHidden/>
    <w:rsid w:val="00957290"/>
    <w:rPr>
      <w:rFonts w:eastAsiaTheme="majorEastAsia" w:cstheme="majorBidi"/>
      <w:color w:val="595959" w:themeColor="text1" w:themeTint="A6"/>
    </w:rPr>
  </w:style>
  <w:style w:type="character" w:customStyle="1" w:styleId="70">
    <w:name w:val="標題 7 字元"/>
    <w:basedOn w:val="a0"/>
    <w:link w:val="7"/>
    <w:uiPriority w:val="9"/>
    <w:semiHidden/>
    <w:rsid w:val="00957290"/>
    <w:rPr>
      <w:rFonts w:eastAsiaTheme="majorEastAsia" w:cstheme="majorBidi"/>
      <w:color w:val="595959" w:themeColor="text1" w:themeTint="A6"/>
    </w:rPr>
  </w:style>
  <w:style w:type="character" w:customStyle="1" w:styleId="80">
    <w:name w:val="標題 8 字元"/>
    <w:basedOn w:val="a0"/>
    <w:link w:val="8"/>
    <w:uiPriority w:val="9"/>
    <w:semiHidden/>
    <w:rsid w:val="00957290"/>
    <w:rPr>
      <w:rFonts w:eastAsiaTheme="majorEastAsia" w:cstheme="majorBidi"/>
      <w:color w:val="272727" w:themeColor="text1" w:themeTint="D8"/>
    </w:rPr>
  </w:style>
  <w:style w:type="character" w:customStyle="1" w:styleId="90">
    <w:name w:val="標題 9 字元"/>
    <w:basedOn w:val="a0"/>
    <w:link w:val="9"/>
    <w:uiPriority w:val="9"/>
    <w:semiHidden/>
    <w:rsid w:val="00957290"/>
    <w:rPr>
      <w:rFonts w:eastAsiaTheme="majorEastAsia" w:cstheme="majorBidi"/>
      <w:color w:val="272727" w:themeColor="text1" w:themeTint="D8"/>
    </w:rPr>
  </w:style>
  <w:style w:type="paragraph" w:styleId="a3">
    <w:name w:val="Title"/>
    <w:basedOn w:val="a"/>
    <w:next w:val="a"/>
    <w:link w:val="a4"/>
    <w:uiPriority w:val="10"/>
    <w:qFormat/>
    <w:rsid w:val="009572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572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72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572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7290"/>
    <w:pPr>
      <w:spacing w:before="160"/>
      <w:jc w:val="center"/>
    </w:pPr>
    <w:rPr>
      <w:i/>
      <w:iCs/>
      <w:color w:val="404040" w:themeColor="text1" w:themeTint="BF"/>
    </w:rPr>
  </w:style>
  <w:style w:type="character" w:customStyle="1" w:styleId="a8">
    <w:name w:val="引文 字元"/>
    <w:basedOn w:val="a0"/>
    <w:link w:val="a7"/>
    <w:uiPriority w:val="29"/>
    <w:rsid w:val="00957290"/>
    <w:rPr>
      <w:i/>
      <w:iCs/>
      <w:color w:val="404040" w:themeColor="text1" w:themeTint="BF"/>
    </w:rPr>
  </w:style>
  <w:style w:type="paragraph" w:styleId="a9">
    <w:name w:val="List Paragraph"/>
    <w:basedOn w:val="a"/>
    <w:uiPriority w:val="34"/>
    <w:qFormat/>
    <w:rsid w:val="00957290"/>
    <w:pPr>
      <w:ind w:left="720"/>
      <w:contextualSpacing/>
    </w:pPr>
  </w:style>
  <w:style w:type="character" w:styleId="aa">
    <w:name w:val="Intense Emphasis"/>
    <w:basedOn w:val="a0"/>
    <w:uiPriority w:val="21"/>
    <w:qFormat/>
    <w:rsid w:val="00957290"/>
    <w:rPr>
      <w:i/>
      <w:iCs/>
      <w:color w:val="0F4761" w:themeColor="accent1" w:themeShade="BF"/>
    </w:rPr>
  </w:style>
  <w:style w:type="paragraph" w:styleId="ab">
    <w:name w:val="Intense Quote"/>
    <w:basedOn w:val="a"/>
    <w:next w:val="a"/>
    <w:link w:val="ac"/>
    <w:uiPriority w:val="30"/>
    <w:qFormat/>
    <w:rsid w:val="00957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57290"/>
    <w:rPr>
      <w:i/>
      <w:iCs/>
      <w:color w:val="0F4761" w:themeColor="accent1" w:themeShade="BF"/>
    </w:rPr>
  </w:style>
  <w:style w:type="character" w:styleId="ad">
    <w:name w:val="Intense Reference"/>
    <w:basedOn w:val="a0"/>
    <w:uiPriority w:val="32"/>
    <w:qFormat/>
    <w:rsid w:val="009572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705681">
      <w:bodyDiv w:val="1"/>
      <w:marLeft w:val="0"/>
      <w:marRight w:val="0"/>
      <w:marTop w:val="0"/>
      <w:marBottom w:val="0"/>
      <w:divBdr>
        <w:top w:val="none" w:sz="0" w:space="0" w:color="auto"/>
        <w:left w:val="none" w:sz="0" w:space="0" w:color="auto"/>
        <w:bottom w:val="none" w:sz="0" w:space="0" w:color="auto"/>
        <w:right w:val="none" w:sz="0" w:space="0" w:color="auto"/>
      </w:divBdr>
    </w:div>
    <w:div w:id="1024206475">
      <w:bodyDiv w:val="1"/>
      <w:marLeft w:val="0"/>
      <w:marRight w:val="0"/>
      <w:marTop w:val="0"/>
      <w:marBottom w:val="0"/>
      <w:divBdr>
        <w:top w:val="none" w:sz="0" w:space="0" w:color="auto"/>
        <w:left w:val="none" w:sz="0" w:space="0" w:color="auto"/>
        <w:bottom w:val="none" w:sz="0" w:space="0" w:color="auto"/>
        <w:right w:val="none" w:sz="0" w:space="0" w:color="auto"/>
      </w:divBdr>
    </w:div>
    <w:div w:id="1107001298">
      <w:bodyDiv w:val="1"/>
      <w:marLeft w:val="0"/>
      <w:marRight w:val="0"/>
      <w:marTop w:val="0"/>
      <w:marBottom w:val="0"/>
      <w:divBdr>
        <w:top w:val="none" w:sz="0" w:space="0" w:color="auto"/>
        <w:left w:val="none" w:sz="0" w:space="0" w:color="auto"/>
        <w:bottom w:val="none" w:sz="0" w:space="0" w:color="auto"/>
        <w:right w:val="none" w:sz="0" w:space="0" w:color="auto"/>
      </w:divBdr>
    </w:div>
    <w:div w:id="1199664123">
      <w:bodyDiv w:val="1"/>
      <w:marLeft w:val="0"/>
      <w:marRight w:val="0"/>
      <w:marTop w:val="0"/>
      <w:marBottom w:val="0"/>
      <w:divBdr>
        <w:top w:val="none" w:sz="0" w:space="0" w:color="auto"/>
        <w:left w:val="none" w:sz="0" w:space="0" w:color="auto"/>
        <w:bottom w:val="none" w:sz="0" w:space="0" w:color="auto"/>
        <w:right w:val="none" w:sz="0" w:space="0" w:color="auto"/>
      </w:divBdr>
    </w:div>
    <w:div w:id="1379746665">
      <w:bodyDiv w:val="1"/>
      <w:marLeft w:val="0"/>
      <w:marRight w:val="0"/>
      <w:marTop w:val="0"/>
      <w:marBottom w:val="0"/>
      <w:divBdr>
        <w:top w:val="none" w:sz="0" w:space="0" w:color="auto"/>
        <w:left w:val="none" w:sz="0" w:space="0" w:color="auto"/>
        <w:bottom w:val="none" w:sz="0" w:space="0" w:color="auto"/>
        <w:right w:val="none" w:sz="0" w:space="0" w:color="auto"/>
      </w:divBdr>
    </w:div>
    <w:div w:id="193613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4700</Words>
  <Characters>5500</Characters>
  <Application>Microsoft Office Word</Application>
  <DocSecurity>0</DocSecurity>
  <Lines>171</Lines>
  <Paragraphs>82</Paragraphs>
  <ScaleCrop>false</ScaleCrop>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1</cp:revision>
  <dcterms:created xsi:type="dcterms:W3CDTF">2025-03-04T12:05:00Z</dcterms:created>
  <dcterms:modified xsi:type="dcterms:W3CDTF">2025-03-04T12:06:00Z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4dd91065-d998-4e45-8dde-d8c6e4e00150</vt:lpwstr>
  </property>
</Properties>
</file>